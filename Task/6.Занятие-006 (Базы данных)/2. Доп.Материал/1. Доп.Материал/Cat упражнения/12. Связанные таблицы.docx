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FE1" w:rsidRPr="000B3FE1" w:rsidRDefault="000B3FE1" w:rsidP="000B3FE1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</w:pPr>
      <w:r w:rsidRPr="000B3FE1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Связанные таблицы</w:t>
      </w:r>
    </w:p>
    <w:p w:rsidR="000B3FE1" w:rsidRPr="000B3FE1" w:rsidRDefault="000B3FE1" w:rsidP="000B3FE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_GoBack"/>
      <w:bookmarkEnd w:id="0"/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Иногда одной таблицы мало. Создать несколько таблиц не проблема, но важно связать их между собой. Представьте себе, чтобы создаём социальную сеть для котов. В первой таблице Контакты мы храним стандартные данные: идентификатор, имя кота, его телефон. Во второй таблице Профиль содержится идентификатор, характеристика и специальное поле, которое связывает профиль с определённым котом из первой таблицы. Любой невский маскарадный кот может иметь несколько профилей, например он может указать в своём профиле, что он Храбрый, Умный, Красивый и т.д. И британский голубой (это не то, что вы подумали) кот может вступить с ним </w:t>
      </w:r>
      <w:proofErr w:type="gramStart"/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 </w:t>
      </w:r>
      <w:del w:id="1" w:author="Unknown">
        <w:r w:rsidRPr="000B3FE1">
          <w:rPr>
            <w:rFonts w:ascii="Helvetica" w:eastAsia="Times New Roman" w:hAnsi="Helvetica" w:cs="Helvetica"/>
            <w:color w:val="333333"/>
            <w:sz w:val="21"/>
            <w:szCs w:val="21"/>
            <w:lang w:eastAsia="ru-RU"/>
          </w:rPr>
          <w:delText>перепалку</w:delText>
        </w:r>
      </w:del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переписку</w:t>
      </w:r>
      <w:proofErr w:type="gramEnd"/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: "Уйди, </w:t>
      </w:r>
      <w:proofErr w:type="spellStart"/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прАтивный</w:t>
      </w:r>
      <w:proofErr w:type="spellEnd"/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".</w:t>
      </w:r>
    </w:p>
    <w:p w:rsidR="000B3FE1" w:rsidRPr="000B3FE1" w:rsidRDefault="000B3FE1" w:rsidP="000B3FE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 знаем, как создавать таблицу для базы данных. Вторая таблица создаётся в том же классе. Смотрим</w:t>
      </w:r>
      <w:r w:rsidRPr="000B3FE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</w:t>
      </w:r>
      <w:r w:rsidRPr="000B3FE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ru.alexanderklimov.test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java.util.ArrayList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java.util.List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android.content.ContentValues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android.content.Context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android.database.Cursor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android.database.sqlite.SQLiteDatabase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android.database.sqlite.SQLiteOpenHelper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MultiTableDataBaseHelper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SQLiteOpenHelper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версия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базы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данных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DATABASE_VERSION = 1;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имя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базы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данных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DATABASE_NAME = "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multitables.db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имя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таблиц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TABLE_CONTACTS = "contacts"; // 1-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я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таблица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TABLE_PROFILES = "profiles"; // 2-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я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таблица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Имена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колонок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KEY_ID = "_id";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KEY_NAME = "name";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KEY_PHONE = "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phone_number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KEY_DESCRIPTION = "description";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KEY_BELONGTO = "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belongto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MultiTableDataBaseHelper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(Context context)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context, DATABASE_NAME, null, DATABASE_VERSION);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Создаём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первую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таблицу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CREATE_CONTACTS_TABLE = "CREATE </w:t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 "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TABLE_CONTACTS + "("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+ KEY_ID + </w:t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INTEGER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autoincrement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," + KEY_NAME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+ </w:t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TEXT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not null," + KEY_PHONE + " TEXT not null" + ")";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db.execSQL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CREATE_CONTACTS_TABLE);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Создаём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вторую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таблицу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CREATE_PROFILE_TABLE = "CREATE </w:t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 "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TABLE_PROFILES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+ "(" + KEY_ID + " INTEGER PRIMARY KEY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autoincrement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,"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+ KEY_BELONGTO + </w:t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INTEGER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," + KEY_DESCRIPTION + " TEXT not null"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+ ")";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db.execSQL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CREATE_PROFILE_TABLE);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onUpgrade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newVersion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Удаляем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старые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таблицы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db.execSQL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"DROP TABLE IF EXISTS " + TABLE_CONTACTS);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db.execSQL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"DROP TABLE IF EXISTS " + TABLE_PROFILES);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и создаём их снова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onCreate</w:t>
      </w:r>
      <w:proofErr w:type="spellEnd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Добавляем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новый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контакт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void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addContact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(Contact contact)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this.getWritableDatabase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values = new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values.put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KEY_NAME,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contact.getName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values.put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KEY_PHONE,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contact.getPhoneNumber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db.insert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TABLE_CONTACTS, null, values);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db.close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Добавляем новое описание в профиль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void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addProfileDescription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(Profile profile)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this.getWritableDatabase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values = new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values.put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KEY_BELONGTO,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Integer.toString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profile.getBelongTo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values.put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KEY_DESCRIPTION,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profile.getDescription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db.insert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TABLE_PROFILES, null, values);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db.close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ab/>
        <w:t>// Получаем данные о контакте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Contact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getContact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id)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this.getReadableDatabase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Cursor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db.query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TABLE_CONTACTS, new String[] { KEY_ID,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KEY_NAME, KEY_</w:t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PHONE }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KEY_ID + "=?",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String[] {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String.valueOf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(id) }, null, null, null, null);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(cursor != null)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cursor.moveToFirst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Contact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Contact(</w:t>
      </w:r>
      <w:proofErr w:type="spellStart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Integer.parseInt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cursor.getString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(0)),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cursor.getString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1),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cursor.getString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(2));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contact;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Получим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все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контакты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List&lt;Contact&gt;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getAllContacts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List&lt;Contact&gt;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contactList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&lt;Contact</w:t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selectQuery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"SELECT * FROM " + TABLE_CONTACTS;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this.getWritableDatabase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Cursor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db.rawQuery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selectQuery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null);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cursor.moveToFirst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do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Contact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Contact(</w:t>
      </w:r>
      <w:proofErr w:type="spellStart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Integer.parseInt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(cursor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getString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0)),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cursor.getString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(1),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cursor.getString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2));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contactList.add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while (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cursor.moveToNext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contactList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Обновляем данные в контакте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updateContact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(Contact contact)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this.getWritableDatabase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values = new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values.put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KEY_NAME,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contact.getName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values.put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KEY_PHONE,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contact.getPhoneNumber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db.update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(TABLE_CONTACTS, values, KEY_ID + " = ?",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String[] {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String.valueOf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contact.getID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});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Удаляем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контакт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deleteContact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(Contact contact)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this.getWritableDatabase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db.delete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TABLE_CONTACTS, KEY_ID + " = ?",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String[] {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String.valueOf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contact.getID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});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db.close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Подсчитываем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число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контактов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getContactsCount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countQuery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"SELECT * FROM " + TABLE_CONTACTS;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this.getReadableDatabase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Cursor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db.rawQuery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countQuery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null);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cursor.close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cursor.getCount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Все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профили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для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контакта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List&lt;Profile&gt;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getAllProfilesWithContact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List&lt;Profile&gt;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profileList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&lt;Profile</w:t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selectQ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"</w:t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  *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FROM " + TABLE_PROFILES + " WHERE "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+ KEY_BELONGTO + "=" +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String.valueOf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+ ";";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this.getWritableDatabase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Cursor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db.rawQuery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selectQ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null);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Альтернативный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вариант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Cursor cursor2 =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db.query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TABLE_PROFILES, new String[] { KEY_ID,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KEY_BELONGTO, KEY_</w:t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NAME }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KEY_BELONGTO + "=?",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new </w:t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String[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{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String.valueOf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}, null, null, null,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null);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cursor.moveToFirst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do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Profile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profile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Profile(</w:t>
      </w:r>
      <w:proofErr w:type="spellStart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Integer.parseInt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(cursor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getString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1)),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cursor.getString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(2));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profileList.add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profile);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while (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cursor.moveToNext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profileList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Все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профили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List&lt;Profile&gt;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getAllProfiles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List&lt;Profile&gt;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profileList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&lt;Profile</w:t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selectQ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"</w:t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  *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FROM " + TABLE_PROFILES;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this.getWritableDatabase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Cursor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db.rawQuery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selectQ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null);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cursor.moveToFirst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do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Profile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profile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Profile(</w:t>
      </w:r>
      <w:proofErr w:type="spellStart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Integer.parseInt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(cursor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getString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cursor.getColumnIndex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(KEY_ID))),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Integer.parseInt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cursor.getString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(cursor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getColumnIndex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KEY_BELONGTO))),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cursor.getString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cursor.getColumnIndex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(KEY_DESCRIPTION)));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profileList.add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profile);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while (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cursor.moveToNext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profileList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B3FE1" w:rsidRPr="000B3FE1" w:rsidRDefault="000B3FE1" w:rsidP="000B3FE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Структуру таблиц можно увидеть на скриншотах в конце статьи. В коде </w:t>
      </w:r>
      <w:proofErr w:type="spellStart"/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использователь</w:t>
      </w:r>
      <w:proofErr w:type="spellEnd"/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два класса </w:t>
      </w:r>
      <w:proofErr w:type="spellStart"/>
      <w:r w:rsidRPr="000B3F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Contact</w:t>
      </w:r>
      <w:proofErr w:type="spellEnd"/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0B3F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Profile</w:t>
      </w:r>
      <w:proofErr w:type="spellEnd"/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Создадим</w:t>
      </w:r>
      <w:r w:rsidRPr="000B3FE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их</w:t>
      </w:r>
      <w:r w:rsidRPr="000B3FE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0B3FE1" w:rsidRPr="000B3FE1" w:rsidRDefault="000B3FE1" w:rsidP="000B3FE1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468847"/>
          <w:sz w:val="37"/>
          <w:szCs w:val="37"/>
          <w:lang w:val="en-US" w:eastAsia="ru-RU"/>
        </w:rPr>
      </w:pPr>
      <w:r w:rsidRPr="000B3FE1">
        <w:rPr>
          <w:rFonts w:ascii="Helvetica" w:eastAsia="Times New Roman" w:hAnsi="Helvetica" w:cs="Helvetica"/>
          <w:b/>
          <w:bCs/>
          <w:color w:val="468847"/>
          <w:sz w:val="37"/>
          <w:szCs w:val="37"/>
          <w:lang w:val="en-US" w:eastAsia="ru-RU"/>
        </w:rPr>
        <w:t>Contact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ru.alexanderklimov.test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Contact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mName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mPhoneNumber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Contact(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id, String name, String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phone_number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this.mId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id;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this.mName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name;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this.mPhoneNumber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phone_number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Contact(String name, String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phone_number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this.mName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name;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this.mPhoneNumber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phone_number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this.mId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id)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this.mId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id;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getName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this.mName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setName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(String name)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this.mName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name;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getPhoneNumber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this.mPhoneNumber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setPhoneNumber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(String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phone_number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this.mPhoneNumber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phone_number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toString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this.getName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 + "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номером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: " +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this.getPhoneNumber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+ "\n";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0B3FE1" w:rsidRPr="000B3FE1" w:rsidRDefault="000B3FE1" w:rsidP="000B3FE1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468847"/>
          <w:sz w:val="37"/>
          <w:szCs w:val="37"/>
          <w:lang w:val="en-US" w:eastAsia="ru-RU"/>
        </w:rPr>
      </w:pPr>
      <w:r w:rsidRPr="000B3FE1">
        <w:rPr>
          <w:rFonts w:ascii="Helvetica" w:eastAsia="Times New Roman" w:hAnsi="Helvetica" w:cs="Helvetica"/>
          <w:b/>
          <w:bCs/>
          <w:color w:val="468847"/>
          <w:sz w:val="37"/>
          <w:szCs w:val="37"/>
          <w:lang w:val="en-US" w:eastAsia="ru-RU"/>
        </w:rPr>
        <w:t>Profile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ru.alexanderklimov.test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Profile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mBelongTo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mDescription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Profile(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id,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belongTo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String name)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this.mId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id;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this.mBelongTo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belongTo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this.mDescription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name;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Profile(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belongTo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String name)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this.mBelongTo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belongTo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this.mDescription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name;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id)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this.mId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id;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getBelongTo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mBelongTo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setBelongTo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belongTo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this.mBelongTo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belongTo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getDescription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mDescription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setDescription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(String name)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this.mDescription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name;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toString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this.getDescription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 + "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связан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"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+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Integer.toString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this.getBelongTo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+ "\n";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0B3FE1" w:rsidRPr="000B3FE1" w:rsidRDefault="000B3FE1" w:rsidP="000B3FE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Добавим</w:t>
      </w:r>
      <w:r w:rsidRPr="000B3FE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0B3FE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разметку</w:t>
      </w:r>
      <w:r w:rsidRPr="000B3FE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</w:t>
      </w:r>
      <w:r w:rsidRPr="000B3FE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0B3F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ListView</w:t>
      </w:r>
      <w:proofErr w:type="spellEnd"/>
      <w:r w:rsidRPr="000B3FE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(activity_main.xml).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orientation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="vertical" &gt;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ListView</w:t>
      </w:r>
      <w:proofErr w:type="spellEnd"/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="@+id/listView1"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ListView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0B3FE1" w:rsidRPr="000B3FE1" w:rsidRDefault="000B3FE1" w:rsidP="000B3FE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наглядности создадим разметку для отдельного элемента списка, состоящего из двух </w:t>
      </w:r>
      <w:proofErr w:type="spellStart"/>
      <w:r w:rsidRPr="000B3F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которых будет отображаться имя и описание из профиля (list_item.xml).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orientation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="horizontal" &gt;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tvContact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layout_gravity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="center"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layout_weight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="1" /&gt;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tvProfile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layout_gravity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="center"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layout_weight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="1" /&gt;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0B3FE1" w:rsidRPr="000B3FE1" w:rsidRDefault="000B3FE1" w:rsidP="000B3FE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В коде основной активности добавим записи в базу данных, а затем выведем какие-нибудь данные в список и в </w:t>
      </w:r>
      <w:proofErr w:type="spellStart"/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LogCat</w:t>
      </w:r>
      <w:proofErr w:type="spellEnd"/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ru.alexanderklimov.test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java.util.List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android.os.Bundle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android.app.Activity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android.content.Context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android.util.Log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android.view.LayoutInflater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android.view.View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android.view.ViewGroup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android.widget.BaseAdapter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android.widget.ListView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android.widget.TextView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MainActivity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Activity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List&lt;Profile&gt;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mListOfProfile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ListView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listView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MultiTableDataBaseHelper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setContentView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R.layout.activity_main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setTitle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Две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таблицы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MultiTableDataBaseHelper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(this);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List&lt;Contact&gt; contacts =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db.getAllContacts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contacts.size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 == 0)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Добавляем контакты в базу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db.addContact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 Contact("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Васька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", "111-11-11"));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db.addContact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 Contact("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Барсик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", "222-22-22"));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db.addContact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 Contact("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Рыжик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", "333-33-33"));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db.addContact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 Contact("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Мурзик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", "4444-44-44"));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contacts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db.getAllContacts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Выводим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список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контактов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Log.i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"Contacts",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contacts.toString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mListOfProfile</w:t>
      </w:r>
      <w:proofErr w:type="spellEnd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db.getAllProfiles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mListOfProfile.size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== 0)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Характеристики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для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первого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кота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db.addProfileDescription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 Profile(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contacts.get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(0).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"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Загадочный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db.addProfileDescription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 Profile(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contacts.get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(0).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"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Хитрый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db.addProfileDescription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 Profile(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contacts.get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(0).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"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Умный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Характеристики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для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второго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кота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db.addProfileDescription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 Profile(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contacts.get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(1).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"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Гордый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db.addProfileDescription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 Profile(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contacts.get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(1).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"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Добрый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db.addProfileDescription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 Profile(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contacts.get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(1).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"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Ласковый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Характеристики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для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третьего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кота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db.addProfileDescription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 Profile(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contacts.get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(2).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"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Отважный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db.addProfileDescription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 Profile(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contacts.get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(2).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"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Беззаботный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Характеристики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для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четвертого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кота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db.addProfileDescription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 Profile(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contacts.get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(3).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"Неотразимый"));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Выводим все характеристики для первого кота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mListOfProfile</w:t>
      </w:r>
      <w:proofErr w:type="spellEnd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db.getAllProfilesWithContact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contacts.get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(0)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mListOfProfile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db.getAllProfiles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Если данные в базе уже есть, то выводим все характеристики для второго кота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mListOfProfile</w:t>
      </w:r>
      <w:proofErr w:type="spellEnd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db.getAllProfilesWithContact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contacts.get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(1)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Выводим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результат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</w:t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LogCat</w:t>
      </w:r>
      <w:proofErr w:type="spellEnd"/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Log.i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"Profile",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mListOfProfile.toString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listView</w:t>
      </w:r>
      <w:proofErr w:type="spellEnd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ListView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(R.id.listView1);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listView.setAdapter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myAdapter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BaseAdapter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myAdapter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BaseAdapter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View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getView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position, View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convertView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ViewGroup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parent)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convertView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!= null)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convertView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LayoutInflater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inflater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LayoutInflater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getSystemService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Context.LAYOUT_INFLATER_SERVICE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View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rowView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inflater.inflate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R.layout.list_item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parent, false);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tvContact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rowView.findViewById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R.id.tvContact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tvProfile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rowView.findViewById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R.id.tvProfile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tvContact.setText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db.getContact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mListOfProfile.get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position).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getBelongTo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()).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getName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tvProfile.setText(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mListOfProfile.get(position).getDescription());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rowView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long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getItemId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position)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0;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Object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getItem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position)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getCount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proofErr w:type="gram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mListOfProfile.size</w:t>
      </w:r>
      <w:proofErr w:type="spellEnd"/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};</w:t>
      </w:r>
    </w:p>
    <w:p w:rsidR="000B3FE1" w:rsidRPr="000B3FE1" w:rsidRDefault="000B3FE1" w:rsidP="000B3F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3FE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B3FE1" w:rsidRPr="000B3FE1" w:rsidRDefault="000B3FE1" w:rsidP="000B3FE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Итак, мы добавили в базу контакты четырёх котов. Затем каждый кот добавил о себе нужные характеристики. Первые два кота добавили к себе в профиль по три описания, третий код добавил два описания, а четвёртый кот </w:t>
      </w:r>
      <w:proofErr w:type="spellStart"/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Мурзик</w:t>
      </w:r>
      <w:proofErr w:type="spellEnd"/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оказался самым скромным и добавил в профиль только одно описание.</w:t>
      </w:r>
    </w:p>
    <w:p w:rsidR="000B3FE1" w:rsidRPr="000B3FE1" w:rsidRDefault="000B3FE1" w:rsidP="000B3FE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первом запуске вы увидите список характеристик первого кота, при повторном запуске - список для второго кота.</w:t>
      </w:r>
    </w:p>
    <w:p w:rsidR="000B3FE1" w:rsidRPr="000B3FE1" w:rsidRDefault="000B3FE1" w:rsidP="000B3FE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3FE1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5EB99624" wp14:editId="26DC8240">
            <wp:extent cx="2377440" cy="990600"/>
            <wp:effectExtent l="0" t="0" r="3810" b="0"/>
            <wp:docPr id="2" name="Рисунок 2" descr="Табл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Таблицы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E1" w:rsidRPr="000B3FE1" w:rsidRDefault="000B3FE1" w:rsidP="000B3FE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Таким образом вы должны понять принцип связывания двух таблиц. Поле </w:t>
      </w:r>
      <w:proofErr w:type="spellStart"/>
      <w:r w:rsidRPr="000B3F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belongto</w:t>
      </w:r>
      <w:proofErr w:type="spellEnd"/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во второй таблице содержит числа, которые совпадают с идентификаторами котов из первой таблицы. В методе </w:t>
      </w:r>
      <w:proofErr w:type="spellStart"/>
      <w:proofErr w:type="gramStart"/>
      <w:r w:rsidRPr="000B3F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getAllProfilesWithContact</w:t>
      </w:r>
      <w:proofErr w:type="spellEnd"/>
      <w:r w:rsidRPr="000B3F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spellStart"/>
      <w:proofErr w:type="gramEnd"/>
      <w:r w:rsidRPr="000B3F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int</w:t>
      </w:r>
      <w:proofErr w:type="spellEnd"/>
      <w:r w:rsidRPr="000B3F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0B3F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contactID</w:t>
      </w:r>
      <w:proofErr w:type="spellEnd"/>
      <w:r w:rsidRPr="000B3FE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0B3F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 передаёте идентификатор контакта и запрос возвращает все профили конкретного кота.</w:t>
      </w:r>
    </w:p>
    <w:p w:rsidR="000B3FE1" w:rsidRPr="000B3FE1" w:rsidRDefault="000B3FE1" w:rsidP="000B3FE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3FE1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10C1BD98" wp14:editId="78AE47AF">
            <wp:extent cx="3223260" cy="1889760"/>
            <wp:effectExtent l="0" t="0" r="0" b="0"/>
            <wp:docPr id="3" name="Рисунок 3" descr="Табл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Таблиц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E1" w:rsidRPr="000B3FE1" w:rsidRDefault="000B3FE1" w:rsidP="000B3FE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3FE1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739333E0" wp14:editId="1F48AB70">
            <wp:extent cx="3223260" cy="2720340"/>
            <wp:effectExtent l="0" t="0" r="0" b="3810"/>
            <wp:docPr id="4" name="Рисунок 4" descr="Табл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Таблиц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10D" w:rsidRDefault="003A710D"/>
    <w:sectPr w:rsidR="003A7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E1"/>
    <w:rsid w:val="000B3FE1"/>
    <w:rsid w:val="003A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7C14B-5585-4947-B555-AFABCD6E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2163</Words>
  <Characters>12333</Characters>
  <Application>Microsoft Office Word</Application>
  <DocSecurity>0</DocSecurity>
  <Lines>102</Lines>
  <Paragraphs>28</Paragraphs>
  <ScaleCrop>false</ScaleCrop>
  <Company/>
  <LinksUpToDate>false</LinksUpToDate>
  <CharactersWithSpaces>14468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2016-10-21T11:33:00Z</dcterms:created>
  <dcterms:modified xsi:type="dcterms:W3CDTF">2016-10-21T11:42:00Z</dcterms:modified>
</cp:coreProperties>
</file>