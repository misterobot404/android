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3B" w:rsidRPr="002C663B" w:rsidRDefault="002C663B" w:rsidP="002C66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</w:pPr>
      <w:proofErr w:type="spellStart"/>
      <w:r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>SQLite</w:t>
      </w:r>
      <w:proofErr w:type="spellEnd"/>
      <w:r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 xml:space="preserve"> Кошкин дом</w:t>
      </w:r>
      <w:bookmarkStart w:id="0" w:name="_GoBack"/>
      <w:bookmarkEnd w:id="0"/>
      <w:r w:rsidRPr="002C663B">
        <w:rPr>
          <w:rFonts w:ascii="Roboto" w:eastAsia="Times New Roman" w:hAnsi="Roboto" w:cs="Times New Roman"/>
          <w:b/>
          <w:color w:val="8A6D3B"/>
          <w:spacing w:val="-5"/>
          <w:kern w:val="36"/>
          <w:sz w:val="52"/>
          <w:szCs w:val="52"/>
          <w:lang w:eastAsia="ru-RU"/>
        </w:rPr>
        <w:t xml:space="preserve"> Часть первая.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Изучим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самых основ. Для начала мы научимся работать с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без привязки к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позволит вам набить руку, лучше узнать её возможности. После этого будет легче интегрировать базу данных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знакомы с SQL, например,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MySQL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многое будет понятным. Я буду ориентироваться на новичков.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База данных нужна для долгого хранения большого количества данных, которые не пропадут после закрытия приложения. Кроме того, база данных на основе SQL позволяет производить различные манипуляции по выборе - найти самого толстого котика, найти самого молодого кота, найти только котов и только кошек и т.д.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было легче понять принцип работы с базой данных, представьте себе следующую аналогию. Допустим на диске вы создали новую папку - это аналог базы данных. В новой папке вы можете создать несколько текстовых файлов с информацией (рецепты, дни рождения, список гостей) - это таблицы базы данных.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Таблица - это важная часть базы данных. Информация в таблицах упорядочена, чтобы её можно быстро найти. Таблица состоит из вертикальных столбцов (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column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горизонтальных рядов (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row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Мы построили новый пятизвёздочный отель с уникальным названием "Кошкин дом". Нам требуется учёт всех постояльцев гостиницы. Без базы данных не обойтись. Создадим базу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данных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hotel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таблицей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guests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которой будут столбцы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(имя),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city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(город),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gender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(пол),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age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(возраст).</w:t>
      </w:r>
    </w:p>
    <w:p w:rsidR="002C663B" w:rsidRPr="002C663B" w:rsidRDefault="002C663B" w:rsidP="002C663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C663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sqlite3.exe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Давайте изучать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Начнём с командной строки под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Хорошая новость - ничего не надо скачивать. Когда вы устанавливали инструменты разработки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папке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SDK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\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platform-tools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уже есть исполняемый файл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sqlite3.exe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удобства я создал новую папку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опытов и скопировал туда этот файл.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сейчас запустить исполняемый файл, то увидим следующее окно.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E63CF73" wp14:editId="04E2F5DC">
            <wp:extent cx="4770120" cy="3200400"/>
            <wp:effectExtent l="0" t="0" r="0" b="0"/>
            <wp:docPr id="1" name="Рисунок 1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ite3.ex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окне выводится подсказка, что для работы с базой данных нужно набрать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open</w:t>
      </w:r>
      <w:proofErr w:type="spellEnd"/>
      <w:proofErr w:type="gram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FILENAME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Вводим: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open</w:t>
      </w:r>
      <w:proofErr w:type="spellEnd"/>
      <w:proofErr w:type="gram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 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hotel.db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61A386F" wp14:editId="7A4D81CA">
            <wp:extent cx="4770120" cy="3200400"/>
            <wp:effectExtent l="0" t="0" r="0" b="0"/>
            <wp:docPr id="2" name="Рисунок 2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ite3.e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папке рядом с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sqlite3.exe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появится новый файл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hotel.db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в окне наберите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help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просмотра всех команд. Затем введите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quit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закрыть программу.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запустите отдельно командную строку и введите команду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sqlite3 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hotel.db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6F3C301" wp14:editId="23C9A98A">
            <wp:extent cx="4541520" cy="2286000"/>
            <wp:effectExtent l="0" t="0" r="0" b="0"/>
            <wp:docPr id="3" name="Рисунок 3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ite3.ex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открыли базу данных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hotel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программа выводит приглашение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ввода специальных команд.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Прежде чем заполнять базу новыми данными, нужно ознакомиться с используемыми типами данных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C663B" w:rsidRPr="002C663B" w:rsidRDefault="002C663B" w:rsidP="002C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 - пустое значение</w:t>
      </w:r>
    </w:p>
    <w:p w:rsidR="002C663B" w:rsidRPr="002C663B" w:rsidRDefault="002C663B" w:rsidP="002C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INTEGER - целое число</w:t>
      </w:r>
    </w:p>
    <w:p w:rsidR="002C663B" w:rsidRPr="002C663B" w:rsidRDefault="002C663B" w:rsidP="002C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REAL - дробное число</w:t>
      </w:r>
    </w:p>
    <w:p w:rsidR="002C663B" w:rsidRPr="002C663B" w:rsidRDefault="002C663B" w:rsidP="002C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 - строка</w:t>
      </w:r>
    </w:p>
    <w:p w:rsidR="002C663B" w:rsidRPr="002C663B" w:rsidRDefault="002C663B" w:rsidP="002C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BLOB - для изображений и бинарных файлов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видите,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используются булевы типы. Поэтому для таких случаев используется тип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INTEGER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 значениями 0 для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1 для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для оптимизации используйте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INTEGER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вместо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там, где это возможно. Например, для номерного фонда вы можете использовать значения 0, 1, 2, 3 вместо описания "одноместный", "двухместный", "люкс" и т.д.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Вернёмся к приглашению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введём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tables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 как у нас нет таблиц, то ничего не выводится. Запомним эту команду.</w:t>
      </w:r>
    </w:p>
    <w:p w:rsidR="002C663B" w:rsidRPr="002C663B" w:rsidRDefault="002C663B" w:rsidP="002C663B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2C663B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Создание таблицы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SQL используется язык, очень похожий на разговорный английский. Так, для создания новой таблицы используется следующий синтаксис: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CREATE TABLE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table_name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(column_name_1 data_type_1,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column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_name_2 data_type_2,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             ...);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переводе звучит так: СОЗДАТЬ ТАБЛИЦУ такую-то (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первый_столбец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тип столбца,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второй_столбец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тип столбца, ...).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 SQL принято писать заглавными буквами, хотя это не обязательно. Не путайте команды SQL с командами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sqlite3.exe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начинаются с точки. Например,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help</w:t>
      </w:r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нужно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вводить только в нижнем регистре.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случае для создания таблицы, которая будет содержать информацию о гостях, потребуется ввести команду.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 xml:space="preserve">CREATE TABLE </w:t>
      </w:r>
      <w:proofErr w:type="gram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guests(</w:t>
      </w:r>
      <w:proofErr w:type="gram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_id INTEGER, name TEXT, city TEXT, gender INTEGER, age INTEGER);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После ввода этой команды снова выполните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tables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 увидите созданную таблицу.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08CDE8B" wp14:editId="4B1BAAD9">
            <wp:extent cx="7437120" cy="2286000"/>
            <wp:effectExtent l="0" t="0" r="0" b="0"/>
            <wp:docPr id="4" name="Рисунок 4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ite3.ex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введите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schema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увидеть схему таблицы. Вы увидите собственную команду, которую вводили для создания таблицы.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7426AE4" wp14:editId="2CD3B41D">
            <wp:extent cx="6827520" cy="2286000"/>
            <wp:effectExtent l="0" t="0" r="0" b="0"/>
            <wp:docPr id="5" name="Рисунок 5" descr=".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sc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Познакомимся ещё с одной командой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PRAGMA TABLE_INFO(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)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Видим некоторое подобие таблицы с нулевыми значениями.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A0B71FC" wp14:editId="67C18FCB">
            <wp:extent cx="4770120" cy="2971800"/>
            <wp:effectExtent l="0" t="0" r="0" b="0"/>
            <wp:docPr id="6" name="Рисунок 6" descr="PRAGMA TABLE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AGMA TABLE_INF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где-то сделали ошибку и хотите заново создать таблицу, то для удаления таблицы используется команда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DROP TABLE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table_</w:t>
      </w:r>
      <w:proofErr w:type="gram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;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 желании можно поставить проверочное условие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IF EXISTS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Убедитесь, что таблицы больше нет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командой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tables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DROP TABLE IF EXISTS guests;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Небольшой совет - при вводе команд SQL принято записывать в столбик, отделяя параметры друг от друга. Когда вы находитесь в режиме ввода команд, то нажатие клавиши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Enter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приводит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 переводу строки с приглашением вида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...&gt;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Продолжайте вводить команды в этом режиме. Когда вы закончите выражение точкой с запятой, то программа поймёт, что следующее нажатие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Enter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должно запустить команду. Для демонстрации я создал вторую таблицу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guests2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420C37C" wp14:editId="47E1BF45">
            <wp:extent cx="4770120" cy="3543300"/>
            <wp:effectExtent l="0" t="0" r="0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Небольшая подсказка: наши команды сохраняются в истории. Поэтому во время ввода вы можете нажать на клавишу "Стрелка Вверх" на клавиатуре, чтобы быстро получить доступ к длинной строке. Также можно нажать клавишу F7 - в этом случае появится диалоговое окно со списком предыдущих команд.</w:t>
      </w:r>
    </w:p>
    <w:p w:rsidR="002C663B" w:rsidRPr="002C663B" w:rsidRDefault="002C663B" w:rsidP="002C663B">
      <w:pPr>
        <w:shd w:val="clear" w:color="auto" w:fill="FFFFFF"/>
        <w:spacing w:before="360" w:after="240" w:line="480" w:lineRule="atLeast"/>
        <w:outlineLvl w:val="3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2C663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Экспорт данных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Можно экспортировать объекты базы данных в SQL-формате при помощи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dump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Без аргументов будет экспортирована вся база. Чтобы экспорт шел в файл, а не на экран (по умолчанию), то используйте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output</w:t>
      </w:r>
      <w:proofErr w:type="spellEnd"/>
      <w:proofErr w:type="gram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[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filename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]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А чтобы восстановить вывод данных на экран, используйте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output</w:t>
      </w:r>
      <w:proofErr w:type="spellEnd"/>
      <w:proofErr w:type="gram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stdout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.output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guests.sql</w:t>
      </w:r>
      <w:proofErr w:type="spellEnd"/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.dump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stdout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вы выполните эти команды, то у вас на диске появится файл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guests.sql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такой файл уже был, то он будет перезаписан).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Через командную строку: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hotel.db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.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dump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Дамп сохраняем в файле: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sqlite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hotel.db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.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dump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&gt;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guests.sql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создания новой базы данных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hotel.db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нашего дампа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guests.sql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так: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hotel.db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&lt;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guests.sql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Другой способ создания базы данных заключается в использовании опции </w:t>
      </w:r>
      <w:proofErr w:type="spellStart"/>
      <w:r w:rsidRPr="002C663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init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sqlite3 -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test.sql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test2.db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этом случае будет создана база, и мы войдем в оболочку программы. Можно добавить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exit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выйти из оболочки: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3 -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init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test.sql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test2.db .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exit</w:t>
      </w:r>
      <w:proofErr w:type="spellEnd"/>
    </w:p>
    <w:p w:rsidR="002C663B" w:rsidRPr="002C663B" w:rsidRDefault="002C663B" w:rsidP="002C663B">
      <w:pPr>
        <w:shd w:val="clear" w:color="auto" w:fill="FFFFFF"/>
        <w:spacing w:before="360" w:after="240" w:line="480" w:lineRule="atLeast"/>
        <w:outlineLvl w:val="3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2C663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Импорт данных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Импортировать данные можно двумя способами. Если данные содержатся в SQL-формате, то можно воспользоваться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командой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read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файл содержит данные в формате CSV, то используется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import</w:t>
      </w:r>
      <w:proofErr w:type="spellEnd"/>
      <w:proofErr w:type="gram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[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][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]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Данные обычно разделяются вертикальной чертой |. Но можно использовать и другие разделители. Разделитель можно задать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командой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.separator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увидеть используемый разделитель можно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командой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.show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off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eqp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off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explain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off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headers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on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column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nullvalue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""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stdout</w:t>
      </w:r>
      <w:proofErr w:type="spellEnd"/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colseparator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"|"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rowseparator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"\n"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stats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off</w:t>
      </w:r>
      <w:proofErr w:type="spellEnd"/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строчке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separator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видеть используемый символ.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Мы использовали для экспорта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dump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поэтому, чтобы импортировать данные из созданного файла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guests.sql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нам подойдет команда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read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.read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guests.sql</w:t>
      </w:r>
      <w:proofErr w:type="spellEnd"/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* FROM guests;</w:t>
      </w:r>
    </w:p>
    <w:p w:rsidR="002C663B" w:rsidRPr="002C663B" w:rsidRDefault="002C663B" w:rsidP="002C663B">
      <w:pPr>
        <w:shd w:val="clear" w:color="auto" w:fill="FFFFFF"/>
        <w:spacing w:before="360" w:after="240" w:line="480" w:lineRule="atLeast"/>
        <w:outlineLvl w:val="3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2C663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Экспорт и импорт части данных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всегда нужно сохранять всю базу, иногда нужно сохранить только её часть. Предположим, мы решили сохранить только те ряды таблицы, в которых имена котов заканчиваются на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ik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.output ik.csv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.separator ,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SELECT * FROM guests WHERE VALUE name '%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ik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';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stdout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Теперь, если мы захотим импортировать сохраненные данные в такую же таблицу с схожей структурой, то делаем следующее: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CREATE TABLE guests2(_id integer PRIMARY KEY, name TEXT);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.import ik.csv guests2</w:t>
      </w:r>
    </w:p>
    <w:p w:rsidR="002C663B" w:rsidRPr="002C663B" w:rsidRDefault="002C663B" w:rsidP="002C663B">
      <w:pPr>
        <w:shd w:val="clear" w:color="auto" w:fill="FFFFFF"/>
        <w:spacing w:before="360" w:after="240" w:line="480" w:lineRule="atLeast"/>
        <w:outlineLvl w:val="3"/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</w:pPr>
      <w:r w:rsidRPr="002C663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Настройка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можем поменять вид приглашения, который по умолчанию имеет вид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через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prompt</w:t>
      </w:r>
      <w:proofErr w:type="spellEnd"/>
      <w:proofErr w:type="gram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Давайте поменяем на более знакомое и правильное: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.prompt 'cat&gt;'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вместо глупого приглашения используется любимое нами слово.</w:t>
      </w:r>
    </w:p>
    <w:p w:rsidR="002C663B" w:rsidRPr="002C663B" w:rsidRDefault="002C663B" w:rsidP="002C663B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2C663B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CRUD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Потренировавшись с созданием таблиц, перейдём к их наполнению. Существуют четыре базовых операции при работе с записями таблицы.</w:t>
      </w:r>
    </w:p>
    <w:p w:rsidR="002C663B" w:rsidRPr="002C663B" w:rsidRDefault="002C663B" w:rsidP="002C6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создать новую запись</w:t>
      </w:r>
    </w:p>
    <w:p w:rsidR="002C663B" w:rsidRPr="002C663B" w:rsidRDefault="002C663B" w:rsidP="002C6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ead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прочитать запись</w:t>
      </w:r>
    </w:p>
    <w:p w:rsidR="002C663B" w:rsidRPr="002C663B" w:rsidRDefault="002C663B" w:rsidP="002C6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pdate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обновить запись</w:t>
      </w:r>
    </w:p>
    <w:p w:rsidR="002C663B" w:rsidRPr="002C663B" w:rsidRDefault="002C663B" w:rsidP="002C6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elete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удалить запись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 первым буквам операций создано сокращение CRUD для быстрого запоминания, что нужно реализовать программисту в своей программе.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Начнём с вставки новой записи в таблицу. Синтаксис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INSERT INTO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table_name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(column_name_1, column_name_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2, ...)</w:t>
      </w:r>
      <w:proofErr w:type="gramEnd"/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VALUES (value_1, value_2, ...);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Переводим: ВСТАВИТЬ В такую-то таблицу (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первый_столбец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второй_столбец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...) Значения (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первое_значение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второе_значение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...)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Вставляем первую запись в таблицу.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INSERT INTO guests (_id, name, city, gender, age) VALUES (1,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Васька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Питер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1, 6);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 в гостинице поселился первый гость. При вводе команды важно соблюдать очерёдность столбцов и их значений. Например, можно было указать имена столбцов в обратном порядке, но тогда и значения следовало бы ввести также в обратном порядке. Но обычно стараются перечислять столбцы в том же порядке, как они создавались.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укороченная запись без перечисления столбцов. В этом случае нужно указывать все значения и в том порядке, в котором создавались соответствующие столбцы.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INSERT INTO guests VALUES (1, "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Питер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1, 6)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Проверить наличие записи можно с помощью команды: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SELECT * 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from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 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Звёздочка (*) выводит все записи из указанной таблицы. Перед данной командой можно задать режим вывода записей через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mode</w:t>
      </w:r>
      <w:proofErr w:type="spellEnd"/>
      <w:proofErr w:type="gram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режим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Доступны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варианты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: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ascii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column,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csv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html, insert, line, tabs,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tcl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Также удобно включить показ имён столбцов через </w:t>
      </w:r>
      <w:proofErr w:type="gram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header</w:t>
      </w:r>
      <w:proofErr w:type="spellEnd"/>
      <w:proofErr w:type="gram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.header on .mode column SELECT * FROM guests;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7F85E51" wp14:editId="12592C5A">
            <wp:extent cx="4770120" cy="1828800"/>
            <wp:effectExtent l="0" t="0" r="0" b="0"/>
            <wp:docPr id="8" name="Рисунок 8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теперь вводить новые записи, не забывая увеличивать значение идентификатора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Но нет никакой гарантии, что однажды вы не ошибётесь и не введёте одинаковый идентификатор. Для таблицы базы данных это очень плохая ситуация, так как теряется принцип уникальности для записи.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Вторая возможная проблема - пропуск столбца. Например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возможна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такая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INSERT INTO guests (_id, city, gender, age) VALUES (1,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Питер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1, 6);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пропустили столбец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после вставки записи там будет пустое значение. Получается, что гость живёт в номере отеля без имени. Непорядок.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решения подобных проблем в SQL есть специальные ключевые слова: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PRIMARY KEY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AUTOINCREMENT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DEFAULT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PRIMARY KEY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(первичный ключ) обеспечивает уникальность в таблице. В таблице может быть только один первичный ключ.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Первичный ключ - столбец таблицы, имеющий уникальное значение для каждой записи. Назначается при создании таблицы. Ключ не может содержать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потому что теряется уникальность, ведь в других записях тоже может оказаться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Значения первичного ключа должны оставаться неизменными.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 многих случаях для этой цели создают новый столбец, который будет содержать уникальный номер.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столбец называют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база данных сама заботилась об уникальности первичного ключа, можно добавить к нему ключевое слово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AUTOINCREMENT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которое будет автоматически увеличивать значение на единицу при вставке новой записи.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AUTOINCREMENT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автоувеличение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автоматически вычисляет следующее значение ряда таблицы при добавлении. Удобно использовать у идентификаторов.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Поэтому скрипт создания таблицы должен иметь следующий вид.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guests(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_id INTEGER PRIMARY KEY AUTOINCREMENT,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TEXT,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TEXT,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INTEGER,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INTEGER);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Удалите таблицу 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guests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помощью команды 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DROP TABLE 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guest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;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заново создайте таблицу с этим же именем.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для вставки новой записи вам не нужно указывать значение для первого столбца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база данных сама сгенерирует нужное значение. Вставим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записи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INSERT INTO guests (name, city, gender, age) VALUES ("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Васька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Питер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1, 6); INSERT INTO guests (name, city, gender, age) VALUES ("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Мурзик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Мурманск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1, 4);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бы вы попытались использовать старый вариант с идентификатором, то получили бы сообщение об ошибке. Установленное нами правило теперь не позволяет вставлять записи с собственными идентификаторами. Мы передали эти полномочия базе данных.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разрешает оставлять пустым определённый столбец. Если при вставке мы пропустим этот столбец, то снова увидим сообщение об ошибке.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DEFAULT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если при вставке новой строки мы не зададим значения для столбца, то применится значение по умолчанию. Данный параметр можно комбинировать с предыдущим.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случае мы можем пропустить столбец, но вместо ошибки база данных подставит значение по умолчанию.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Увы, но вам снова придётся удалить таблицу и воссоздать её по новому правилу.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guests(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_id INTEGER PRIMARY KEY AUTOINCREMENT,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TEXT NOT NULL,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TEXT NOT NULL,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INTEGER NOT NULL DEFAULT 3, 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INTEGER NOT NULL DEFAULT 0);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Заново заселяем Ваську и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Мурзика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команды не меняются. Допустим, к нам заехал необычный гость, у которого неудобно было спросить возраст и пол. Вводим только имя и город, остальное добавится автоматически по умолчанию.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lastRenderedPageBreak/>
        <w:t>INSERT INTO guests (name, city) VALUES ("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Ктулху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",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Москва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")</w:t>
      </w:r>
      <w:proofErr w:type="gram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выводить не все записи из таблицы, а только нужные. Например, запись с идентификатором 1.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SELECT * FROM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WHERE _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=1;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не нужны все столбцы, то перечисляем нужные через запятую вместо звёздочки.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name, city FROM guests WHERE _id &lt; 3;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Или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вариант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 name, city FROM guests WHERE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 !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Ктулху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не искать все записи, можно ограничить поиск условием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после которого идёт имя столбца и условие равенства. Показать всех котов, чей возраст меньше 15.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SELECT * FROM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WHERE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 15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 звёздочки можно указать столбцы, которые вам нужны. Например, нам нужны только имена котов с этим же условием.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age &lt; 15;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Столбцы указываются через запятую. Нам нужны имена и адреса котов с этим же условием.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name, city FROM guests WHERE age &lt; 15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Условие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объединять с помощью ключевого слова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Список котов младше 15 лет и проживающих в Москве.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name, city FROM guests WHERE age &lt; 15 AND city="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Мурманск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доступны слова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(ИЛИ):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name, city FROM guests WHERE age &lt; 15 OR city="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Мурманск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быть несколько в одном запросе.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Проверку на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сделать с помощью ключевого слова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 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столбец таблицы создавался без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* FROM guests WHERE age IS NULL;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LIKE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сократить множество операторов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мы хотим узнать имена котов, которые заканчиваются на "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ик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name LIKE '%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ик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Символ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%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строке указывает на любое слово с нужным окончанием (представляет любое количество неизвестных символов).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использовать спецсимвол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одного символа. Ищем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Ваську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name LIKE '_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аська</w:t>
      </w: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Стоит заметить, что в командной строке примеры могут не работать, так как там не используется кодировка UTF-8. Проверяйте на английских словах. В других программах или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такой проблемы не будет, там всегда используется правильная кодировка.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ключевого слова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BETWEEN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быстро и удобно задать диапазон.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age BETWEEN 10 and 20;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Сравните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более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длинной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записью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age &gt;= 10 and age &lt;=20;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условия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 которыми в скобках идут нужные значения, можно задать нужные параметры.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SELECT name FROM guests WHERE age IN (10, 29);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короче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чем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age = 10 OR age = 29;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IN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выполняет обратную задачу и позволяет получить записи, которые не входят в данное условие.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name FROM guests WHERE age NOT IN (10);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использовать не только с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и с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BETWEEN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LIKE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Узнать число записей можно через функцию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COUNT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запись содержит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она не учитывается.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COUNT(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name) FROM guests;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показа минимального или максимального значения используются функции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MIN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MAX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 name,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MAX(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age) FROM guests;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нам нужно вывести только определённое количество записей, то используйте ключевое слово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LIMIT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указанием значения.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SELECT * FROM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LIMIT 3;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расширенная версия, когда можно указать два значения через запятую. В первой указывается номер записи (отсчёт от 0), а вторая - число записей. Например, показать вторую запись из таблицы.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SELECT * FROM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LIMIT 1,1;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рассмотрели половину операций с записями - CREATE и READ. Теперь нужно научиться изменять данные. Конечно, самый простой способ - удалить запись, а затем добавить новую с исправленными данными. Но это очень неуклюжий способ.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этого существует команда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UPDATE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имя_таблицы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SET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=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</w:t>
      </w:r>
      <w:proofErr w:type="spellEnd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WHERE условие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После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указываете таблицу, после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 каком столбце нужно внести изменения и указывается новое значение, а затем указывается условие.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обновлять группу столбцов, указывая их через запятую.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UPDATE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имя_таблицы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SET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первый_столбец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="новое значение",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второй_столбец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="новое значение";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заменяет собой пару команд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INSERT/DELETE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Обновить данные в нужном столбце: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UPDATE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имя_таблицы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SET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имя_столбца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новое_значение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WHERE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имя_столбца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старое_значение</w:t>
      </w:r>
      <w:proofErr w:type="spell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производить математические действия: прибавлять, отнимать, умножать, делить. Увеличим возраст кота на день рождения.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UPDATE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SET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=age+1 WHERE 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Изменим прописку у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Ктулху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UPDATE guests SET city = "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Нью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-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Йорк</w:t>
      </w: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 WHERE name = "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Ктулху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val="en-US" w:eastAsia="ru-RU"/>
        </w:rPr>
        <w:t>";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не указать условие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город изменится у всех гостей сразу. Удобно, если приехала большая делегация из одного города.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Последняя операция - удаление записи из таблицы. Команда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DELETE FROM </w:t>
      </w:r>
      <w:proofErr w:type="spellStart"/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имя_таблицы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Без условия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мы удалим все записи. Вряд ли вам это нужно. Давайте выпишем из гостиницы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Ктулху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вежливо объяснив ему, что отель только для котов. Выпроводив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незванного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гостя, удаляем запись из таблицы.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DELETE FROM 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guests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 WHERE _</w:t>
      </w:r>
      <w:proofErr w:type="spellStart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>id</w:t>
      </w:r>
      <w:proofErr w:type="spellEnd"/>
      <w:r w:rsidRPr="002C663B">
        <w:rPr>
          <w:rFonts w:ascii="Consolas" w:eastAsia="Times New Roman" w:hAnsi="Consolas" w:cs="Consolas"/>
          <w:color w:val="FFFFFF"/>
          <w:sz w:val="19"/>
          <w:szCs w:val="19"/>
          <w:shd w:val="clear" w:color="auto" w:fill="333333"/>
          <w:lang w:eastAsia="ru-RU"/>
        </w:rPr>
        <w:t xml:space="preserve"> = 3;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не надо перечислять все столбцы, достаточно указать в условии нужный столбец. Условие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работает аналогично как в команде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позволяет использовать ключевые слова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LIKE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BETWEEN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т.д.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Кстати, вы можете посмотреть, какой идентификатор был вставлен в таблицу последним через команду: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 LAST_INSERT_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ROWID(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 новый столбец в таблицу можно с помощью необязательного ключевого слова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ALTER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 которым идёт название столбца в таблице.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ALTER TABLE guests ADD COLUMN weight INTEGER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указать, после какого столбца нужно добавить новый столбец, используйте ключевое слово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AFTER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Другие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ключевые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слова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FIRST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BEFORE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LAST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SECOND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THIRD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также можно изменить имя и тип данных столбцов (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CHANGE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изменить тип данных или позиции столбцов (</w:t>
      </w:r>
      <w:del w:id="1" w:author="Unknown">
        <w:r w:rsidRPr="002C663B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eastAsia="ru-RU"/>
          </w:rPr>
          <w:delText>MODIFY</w:delText>
        </w:r>
      </w:del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удалить столбец из таблицы (</w:t>
      </w:r>
      <w:del w:id="2" w:author="Unknown">
        <w:r w:rsidRPr="002C663B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eastAsia="ru-RU"/>
          </w:rPr>
          <w:delText>DROP</w:delText>
        </w:r>
      </w:del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Не все эти команды поддерживаются в </w:t>
      </w:r>
      <w:proofErr w:type="spellStart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хотя часто используются в обычных SQL.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Переименовать саму таблицу (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RENAME TO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ALTER TABLE guests RENAME TO cats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proofErr w:type="gramEnd"/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Преобразовать текст из указанного столбца в верхний регистр.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UPDATE guests SET name = </w:t>
      </w: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UPPER(</w:t>
      </w:r>
      <w:proofErr w:type="gramEnd"/>
      <w:r w:rsidRPr="002C663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name);</w:t>
      </w:r>
    </w:p>
    <w:p w:rsidR="002C663B" w:rsidRPr="002C663B" w:rsidRDefault="002C663B" w:rsidP="002C66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Завершить работу с </w:t>
      </w:r>
      <w:r w:rsidRPr="002C663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</w:t>
      </w:r>
      <w:r w:rsidRPr="002C663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через команду:</w:t>
      </w: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C663B" w:rsidRPr="002C663B" w:rsidRDefault="002C663B" w:rsidP="002C66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2C663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exit</w:t>
      </w:r>
      <w:proofErr w:type="spellEnd"/>
      <w:proofErr w:type="gramEnd"/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20044"/>
    <w:multiLevelType w:val="multilevel"/>
    <w:tmpl w:val="BD9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C637B"/>
    <w:multiLevelType w:val="multilevel"/>
    <w:tmpl w:val="7CC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3B"/>
    <w:rsid w:val="002C663B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D173-579B-4EBD-ABB2-18A211C6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2820</Words>
  <Characters>16075</Characters>
  <Application>Microsoft Office Word</Application>
  <DocSecurity>0</DocSecurity>
  <Lines>133</Lines>
  <Paragraphs>37</Paragraphs>
  <ScaleCrop>false</ScaleCrop>
  <Company/>
  <LinksUpToDate>false</LinksUpToDate>
  <CharactersWithSpaces>18858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2016-10-21T11:22:00Z</dcterms:created>
  <dcterms:modified xsi:type="dcterms:W3CDTF">2016-10-21T11:36:00Z</dcterms:modified>
</cp:coreProperties>
</file>