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1A5" w:rsidRPr="00F80ABF" w:rsidRDefault="00BD61A5" w:rsidP="00BD61A5">
      <w:pPr>
        <w:spacing w:after="30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42"/>
          <w:szCs w:val="42"/>
          <w:lang w:val="en-US" w:eastAsia="ru-RU"/>
        </w:rPr>
        <w:t>Action</w:t>
      </w:r>
      <w:r w:rsidRPr="00F80ABF"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42"/>
          <w:szCs w:val="42"/>
          <w:lang w:val="en-US" w:eastAsia="ru-RU"/>
        </w:rPr>
        <w:t>Bar</w:t>
      </w:r>
      <w:r w:rsidRPr="00F80ABF"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  <w:t xml:space="preserve"> </w:t>
      </w:r>
      <w:r w:rsidRPr="00BD61A5"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  <w:t>Добавляем</w:t>
      </w:r>
      <w:r w:rsidRPr="00F80ABF"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  <w:t xml:space="preserve"> </w:t>
      </w:r>
      <w:r w:rsidRPr="00BD61A5"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  <w:t>кнопку</w:t>
      </w:r>
      <w:r w:rsidRPr="00F80ABF"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  <w:t xml:space="preserve"> </w:t>
      </w:r>
      <w:r w:rsidRPr="00BD61A5">
        <w:rPr>
          <w:rFonts w:ascii="Times New Roman" w:eastAsia="Times New Roman" w:hAnsi="Times New Roman" w:cs="Times New Roman"/>
          <w:kern w:val="36"/>
          <w:sz w:val="42"/>
          <w:szCs w:val="42"/>
          <w:lang w:val="en-US" w:eastAsia="ru-RU"/>
        </w:rPr>
        <w:t>Home</w:t>
      </w:r>
    </w:p>
    <w:p w:rsidR="00BD61A5" w:rsidRPr="00F80ABF" w:rsidRDefault="00BD61A5" w:rsidP="00BD61A5">
      <w:pPr>
        <w:spacing w:after="0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61A5" w:rsidRPr="00BD61A5" w:rsidRDefault="00BD61A5" w:rsidP="00BD61A5">
      <w:pPr>
        <w:shd w:val="clear" w:color="auto" w:fill="FFFFFF"/>
        <w:spacing w:after="0" w:line="240" w:lineRule="auto"/>
        <w:textAlignment w:val="baseline"/>
        <w:rPr>
          <w:ins w:id="1" w:author="Unknown"/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ins w:id="2" w:author="Unknown"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Кнопка </w:t>
        </w:r>
        <w:proofErr w:type="spellStart"/>
        <w:r w:rsidRPr="00BD61A5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Home</w:t>
        </w:r>
        <w:proofErr w:type="spellEnd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 xml:space="preserve"> в </w:t>
        </w:r>
        <w:proofErr w:type="spellStart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Action</w:t>
        </w:r>
        <w:proofErr w:type="spellEnd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 xml:space="preserve"> </w:t>
        </w:r>
        <w:proofErr w:type="spellStart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Bar</w:t>
        </w:r>
        <w:proofErr w:type="spellEnd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 xml:space="preserve">-е позволяет вернуться на домашний/главный/предыдущий экран приложения или любой другой. На самом деле, вы вольны обрабатывать клик так, как вам захочется, и можете добавить целевое </w:t>
        </w:r>
        <w:proofErr w:type="spellStart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активити</w:t>
        </w:r>
        <w:proofErr w:type="spellEnd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 xml:space="preserve"> такое, какое будет уместно в данном контексте. По этой причине название </w:t>
        </w:r>
        <w:proofErr w:type="spellStart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Home</w:t>
        </w:r>
        <w:proofErr w:type="spellEnd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 xml:space="preserve"> несколько узко, однако оно подразумевает, что переход на главный/родительский/предыдущий экран — это все же удобнее и понятнее для навигации.</w:t>
        </w:r>
      </w:ins>
    </w:p>
    <w:p w:rsidR="00BD61A5" w:rsidRPr="00BD61A5" w:rsidRDefault="00BD61A5" w:rsidP="00BD61A5">
      <w:pPr>
        <w:shd w:val="clear" w:color="auto" w:fill="FFFFFF"/>
        <w:spacing w:after="0" w:line="240" w:lineRule="auto"/>
        <w:textAlignment w:val="baseline"/>
        <w:rPr>
          <w:ins w:id="3" w:author="Unknown"/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ins w:id="4" w:author="Unknown"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 xml:space="preserve">Кнопка </w:t>
        </w:r>
        <w:proofErr w:type="spellStart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Home</w:t>
        </w:r>
        <w:proofErr w:type="spellEnd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 xml:space="preserve"> обычно расположена слева в </w:t>
        </w:r>
        <w:proofErr w:type="spellStart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Action</w:t>
        </w:r>
        <w:proofErr w:type="spellEnd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 xml:space="preserve"> </w:t>
        </w:r>
        <w:proofErr w:type="spellStart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Bar</w:t>
        </w:r>
        <w:proofErr w:type="spellEnd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-е и включает в себя угловую скобку </w:t>
        </w:r>
        <w:r w:rsidRPr="00BD61A5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&lt;</w:t>
        </w:r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 xml:space="preserve"> и название текущего </w:t>
        </w:r>
        <w:proofErr w:type="spellStart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Активити</w:t>
        </w:r>
        <w:proofErr w:type="spellEnd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.</w:t>
        </w:r>
      </w:ins>
    </w:p>
    <w:p w:rsidR="00BD61A5" w:rsidRPr="00BD61A5" w:rsidRDefault="00BD61A5" w:rsidP="00BD61A5">
      <w:pPr>
        <w:shd w:val="clear" w:color="auto" w:fill="FFFFFF"/>
        <w:spacing w:after="300" w:line="240" w:lineRule="auto"/>
        <w:textAlignment w:val="baseline"/>
        <w:rPr>
          <w:ins w:id="5" w:author="Unknown"/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ins w:id="6" w:author="Unknown">
        <w:r w:rsidRPr="00BD61A5">
          <w:rPr>
            <w:rFonts w:ascii="Helvetica" w:eastAsia="Times New Roman" w:hAnsi="Helvetica" w:cs="Helvetica"/>
            <w:noProof/>
            <w:color w:val="444444"/>
            <w:sz w:val="21"/>
            <w:szCs w:val="21"/>
            <w:lang w:eastAsia="ru-RU"/>
            <w:rPrChange w:id="7" w:author="Unknown">
              <w:rPr>
                <w:noProof/>
                <w:lang w:eastAsia="ru-RU"/>
              </w:rPr>
            </w:rPrChange>
          </w:rPr>
          <w:drawing>
            <wp:inline distT="0" distB="0" distL="0" distR="0" wp14:anchorId="7DAAE996" wp14:editId="20D01296">
              <wp:extent cx="2169160" cy="3253740"/>
              <wp:effectExtent l="0" t="0" r="2540" b="3810"/>
              <wp:docPr id="1" name="Рисунок 1" descr="Action Bar. Добавляем кнопку Hom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4" descr="Action Bar. Добавляем кнопку Home"/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69160" cy="3253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BD61A5" w:rsidRPr="00BD61A5" w:rsidRDefault="00BD61A5" w:rsidP="00BD61A5">
      <w:pPr>
        <w:shd w:val="clear" w:color="auto" w:fill="FFFFFF"/>
        <w:spacing w:after="0" w:line="240" w:lineRule="auto"/>
        <w:textAlignment w:val="baseline"/>
        <w:rPr>
          <w:ins w:id="8" w:author="Unknown"/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ins w:id="9" w:author="Unknown"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Создадим простое приложение с двумя экранами/</w:t>
        </w:r>
        <w:proofErr w:type="spellStart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Активити</w:t>
        </w:r>
        <w:proofErr w:type="spellEnd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. В первом будет добавлена кнопка, по которой мы можем кликнуть и перейти на второй экран. Приложение будет создано для API &gt;= 9 (будем использовать </w:t>
        </w:r>
        <w:proofErr w:type="spellStart"/>
        <w:r w:rsidRPr="00BD61A5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Support</w:t>
        </w:r>
        <w:proofErr w:type="spellEnd"/>
        <w:r w:rsidRPr="00BD61A5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 xml:space="preserve"> </w:t>
        </w:r>
        <w:proofErr w:type="spellStart"/>
        <w:r w:rsidRPr="00BD61A5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Library</w:t>
        </w:r>
        <w:proofErr w:type="spellEnd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).</w:t>
        </w:r>
      </w:ins>
    </w:p>
    <w:p w:rsidR="00BD61A5" w:rsidRPr="00BD61A5" w:rsidRDefault="00BD61A5" w:rsidP="00BD61A5">
      <w:pPr>
        <w:shd w:val="clear" w:color="auto" w:fill="FFFFFF"/>
        <w:spacing w:after="0" w:line="240" w:lineRule="auto"/>
        <w:textAlignment w:val="baseline"/>
        <w:rPr>
          <w:ins w:id="10" w:author="Unknown"/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ins w:id="11" w:author="Unknown"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Добавим строковые ресурсы </w:t>
        </w:r>
        <w:proofErr w:type="spellStart"/>
        <w:r w:rsidRPr="00BD61A5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res</w:t>
        </w:r>
        <w:proofErr w:type="spellEnd"/>
        <w:r w:rsidRPr="00BD61A5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/</w:t>
        </w:r>
        <w:proofErr w:type="spellStart"/>
        <w:r w:rsidRPr="00BD61A5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values</w:t>
        </w:r>
        <w:proofErr w:type="spellEnd"/>
        <w:r w:rsidRPr="00BD61A5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/strings.xml</w:t>
        </w:r>
      </w:ins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900"/>
      </w:tblGrid>
      <w:tr w:rsidR="00BD61A5" w:rsidRPr="00BD61A5" w:rsidTr="00BD61A5">
        <w:tc>
          <w:tcPr>
            <w:tcW w:w="0" w:type="auto"/>
            <w:vAlign w:val="center"/>
            <w:hideMark/>
          </w:tcPr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4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5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6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7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8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9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900" w:type="dxa"/>
            <w:vAlign w:val="center"/>
            <w:hideMark/>
          </w:tcPr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proofErr w:type="gram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version="1.0"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encoding="utf-8"?&gt;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&lt;resources&gt;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&lt;string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app_name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"&gt;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HomeButton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&lt;/string&gt;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&lt;string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activity_with_home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"&gt;Activity with Home Button&lt;/string&gt;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&lt;string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main_activity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"&gt;Main Activity&lt;/string&gt;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&lt;string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change_activity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"&gt;Change Activity&lt;/string&gt;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&lt;string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home_activity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"&gt;Home Activity&lt;/string&gt;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&lt;/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resources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&gt;</w:t>
            </w:r>
          </w:p>
        </w:tc>
      </w:tr>
    </w:tbl>
    <w:p w:rsidR="00BD61A5" w:rsidRPr="00BD61A5" w:rsidRDefault="00BD61A5" w:rsidP="00BD61A5">
      <w:pPr>
        <w:shd w:val="clear" w:color="auto" w:fill="FFFFFF"/>
        <w:spacing w:after="0" w:line="240" w:lineRule="auto"/>
        <w:textAlignment w:val="baseline"/>
        <w:rPr>
          <w:ins w:id="12" w:author="Unknown"/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ins w:id="13" w:author="Unknown"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fldChar w:fldCharType="begin"/>
        </w:r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val="en-US" w:eastAsia="ru-RU"/>
          </w:rPr>
          <w:instrText xml:space="preserve"> HYPERLINK "http://androiddocs.ru/linearlayout/" </w:instrText>
        </w:r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fldChar w:fldCharType="separate"/>
        </w:r>
        <w:proofErr w:type="spellStart"/>
        <w:r w:rsidRPr="00BD61A5">
          <w:rPr>
            <w:rFonts w:ascii="Helvetica" w:eastAsia="Times New Roman" w:hAnsi="Helvetica" w:cs="Helvetica"/>
            <w:color w:val="16A1E7"/>
            <w:sz w:val="21"/>
            <w:szCs w:val="21"/>
            <w:u w:val="single"/>
            <w:bdr w:val="none" w:sz="0" w:space="0" w:color="auto" w:frame="1"/>
            <w:lang w:val="en-US" w:eastAsia="ru-RU"/>
          </w:rPr>
          <w:t>LinearLayout</w:t>
        </w:r>
        <w:proofErr w:type="spellEnd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fldChar w:fldCharType="end"/>
        </w:r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val="en-US" w:eastAsia="ru-RU"/>
          </w:rPr>
          <w:t> </w:t>
        </w:r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для</w:t>
        </w:r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val="en-US" w:eastAsia="ru-RU"/>
          </w:rPr>
          <w:t xml:space="preserve"> </w:t>
        </w:r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первого</w:t>
        </w:r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val="en-US" w:eastAsia="ru-RU"/>
          </w:rPr>
          <w:t xml:space="preserve"> </w:t>
        </w:r>
        <w:proofErr w:type="spellStart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Активити</w:t>
        </w:r>
        <w:proofErr w:type="spellEnd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val="en-US" w:eastAsia="ru-RU"/>
          </w:rPr>
          <w:t xml:space="preserve"> — </w:t>
        </w:r>
        <w:r w:rsidRPr="00BD61A5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val="en-US" w:eastAsia="ru-RU"/>
          </w:rPr>
          <w:t>res/layout/activity_main.xml</w:t>
        </w:r>
      </w:ins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900"/>
      </w:tblGrid>
      <w:tr w:rsidR="00BD61A5" w:rsidRPr="00BD61A5" w:rsidTr="00BD61A5">
        <w:tc>
          <w:tcPr>
            <w:tcW w:w="0" w:type="auto"/>
            <w:vAlign w:val="center"/>
            <w:hideMark/>
          </w:tcPr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4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5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6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7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lastRenderedPageBreak/>
              <w:t>8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9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10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11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12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13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14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15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16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17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18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19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20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21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9900" w:type="dxa"/>
            <w:vAlign w:val="center"/>
            <w:hideMark/>
          </w:tcPr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lastRenderedPageBreak/>
              <w:t>&lt;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/res/android"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xmlns:tools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="http://schemas.android.com/tools"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="vertical"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android:gravity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top|center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tools:context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=".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"&gt;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lastRenderedPageBreak/>
              <w:t>        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="@string/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main_activity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/&gt;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&lt;Button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="@string/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change_activity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="@+id/button"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android:onClick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changeActivity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/&gt;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 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&lt;/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LinearLayout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&gt;</w:t>
            </w:r>
          </w:p>
        </w:tc>
      </w:tr>
    </w:tbl>
    <w:p w:rsidR="00BD61A5" w:rsidRPr="00BD61A5" w:rsidRDefault="00BD61A5" w:rsidP="00BD61A5">
      <w:pPr>
        <w:shd w:val="clear" w:color="auto" w:fill="FFFFFF"/>
        <w:spacing w:after="0" w:line="240" w:lineRule="auto"/>
        <w:textAlignment w:val="baseline"/>
        <w:rPr>
          <w:ins w:id="14" w:author="Unknown"/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ins w:id="15" w:author="Unknown"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lastRenderedPageBreak/>
          <w:t>Не забудьте добавить для кнопки атрибут </w:t>
        </w:r>
        <w:proofErr w:type="spellStart"/>
        <w:r w:rsidRPr="00BD61A5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android:onClick</w:t>
        </w:r>
        <w:proofErr w:type="spellEnd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, который будет отсылать обработку кликов на метод </w:t>
        </w:r>
        <w:proofErr w:type="spellStart"/>
        <w:r w:rsidRPr="00BD61A5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changeActivity</w:t>
        </w:r>
        <w:proofErr w:type="spellEnd"/>
        <w:r w:rsidRPr="00BD61A5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()</w:t>
        </w:r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.</w:t>
        </w:r>
      </w:ins>
    </w:p>
    <w:p w:rsidR="00BD61A5" w:rsidRPr="00BD61A5" w:rsidRDefault="00BD61A5" w:rsidP="00BD61A5">
      <w:pPr>
        <w:shd w:val="clear" w:color="auto" w:fill="FFFFFF"/>
        <w:spacing w:after="0" w:line="240" w:lineRule="auto"/>
        <w:textAlignment w:val="baseline"/>
        <w:rPr>
          <w:ins w:id="16" w:author="Unknown"/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ins w:id="17" w:author="Unknown"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Код </w:t>
        </w:r>
        <w:r w:rsidRPr="00BD61A5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MainActivity.java</w:t>
        </w:r>
      </w:ins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900"/>
      </w:tblGrid>
      <w:tr w:rsidR="00BD61A5" w:rsidRPr="00BD61A5" w:rsidTr="00BD61A5">
        <w:tc>
          <w:tcPr>
            <w:tcW w:w="0" w:type="auto"/>
            <w:vAlign w:val="center"/>
            <w:hideMark/>
          </w:tcPr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4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5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6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7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8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9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10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11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12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13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14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15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16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17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18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19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20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21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22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9900" w:type="dxa"/>
            <w:vAlign w:val="center"/>
            <w:hideMark/>
          </w:tcPr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package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ru.androiddocs.homebutton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import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android.content.Intent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import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android.support.v7.app.ActionBarActivity;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import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import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android.view.View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public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class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 extends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ActionBarActivity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 {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    Intent 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mIntent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@Override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protected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void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) {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);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R.layout.activity_main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);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}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public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void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changeActivity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(View v) {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mIntent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 = new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Intent(this, 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ActivityWithHome.class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);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startActivity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(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mIntent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);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    }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}</w:t>
            </w:r>
          </w:p>
        </w:tc>
      </w:tr>
    </w:tbl>
    <w:p w:rsidR="00BD61A5" w:rsidRPr="00BD61A5" w:rsidRDefault="00BD61A5" w:rsidP="00BD61A5">
      <w:pPr>
        <w:shd w:val="clear" w:color="auto" w:fill="FFFFFF"/>
        <w:spacing w:after="0" w:line="240" w:lineRule="auto"/>
        <w:textAlignment w:val="baseline"/>
        <w:rPr>
          <w:ins w:id="18" w:author="Unknown"/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ins w:id="19" w:author="Unknown"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Код простой. В </w:t>
        </w:r>
        <w:proofErr w:type="spellStart"/>
        <w:r w:rsidRPr="00BD61A5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onCreate</w:t>
        </w:r>
        <w:proofErr w:type="spellEnd"/>
        <w:r w:rsidRPr="00BD61A5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()</w:t>
        </w:r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 стандартные вещи. В методе </w:t>
        </w:r>
        <w:proofErr w:type="spellStart"/>
        <w:proofErr w:type="gramStart"/>
        <w:r w:rsidRPr="00BD61A5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changeActivity</w:t>
        </w:r>
        <w:proofErr w:type="spellEnd"/>
        <w:r w:rsidRPr="00BD61A5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(</w:t>
        </w:r>
        <w:proofErr w:type="gramEnd"/>
        <w:r w:rsidRPr="00BD61A5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)</w:t>
        </w:r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 xml:space="preserve"> мы создаем новый </w:t>
        </w:r>
        <w:proofErr w:type="spellStart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интент</w:t>
        </w:r>
        <w:proofErr w:type="spellEnd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 xml:space="preserve"> со вторым </w:t>
        </w:r>
        <w:proofErr w:type="spellStart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Активити</w:t>
        </w:r>
        <w:proofErr w:type="spellEnd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 xml:space="preserve"> и переходим на </w:t>
        </w:r>
        <w:proofErr w:type="spellStart"/>
        <w:r w:rsidRPr="00BD61A5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ActivityWithHome</w:t>
        </w:r>
        <w:proofErr w:type="spellEnd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 с помощью метода </w:t>
        </w:r>
        <w:proofErr w:type="spellStart"/>
        <w:r w:rsidRPr="00BD61A5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startActivity</w:t>
        </w:r>
        <w:proofErr w:type="spellEnd"/>
        <w:r w:rsidRPr="00BD61A5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()</w:t>
        </w:r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 xml:space="preserve">, принимающим в качестве параметра созданный </w:t>
        </w:r>
        <w:proofErr w:type="spellStart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Intent</w:t>
        </w:r>
        <w:proofErr w:type="spellEnd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.</w:t>
        </w:r>
      </w:ins>
    </w:p>
    <w:p w:rsidR="00BD61A5" w:rsidRPr="00BD61A5" w:rsidRDefault="00BD61A5" w:rsidP="00BD61A5">
      <w:pPr>
        <w:shd w:val="clear" w:color="auto" w:fill="FFFFFF"/>
        <w:spacing w:after="0" w:line="240" w:lineRule="auto"/>
        <w:textAlignment w:val="baseline"/>
        <w:rPr>
          <w:ins w:id="20" w:author="Unknown"/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ins w:id="21" w:author="Unknown"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Создадим</w:t>
        </w:r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val="en-US" w:eastAsia="ru-RU"/>
          </w:rPr>
          <w:t xml:space="preserve"> layout </w:t>
        </w:r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для</w:t>
        </w:r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val="en-US" w:eastAsia="ru-RU"/>
          </w:rPr>
          <w:t xml:space="preserve"> </w:t>
        </w:r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второго</w:t>
        </w:r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val="en-US" w:eastAsia="ru-RU"/>
          </w:rPr>
          <w:t xml:space="preserve"> </w:t>
        </w:r>
        <w:proofErr w:type="spellStart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Активити</w:t>
        </w:r>
        <w:proofErr w:type="spellEnd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val="en-US" w:eastAsia="ru-RU"/>
          </w:rPr>
          <w:t xml:space="preserve"> — </w:t>
        </w:r>
        <w:r w:rsidRPr="00BD61A5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val="en-US" w:eastAsia="ru-RU"/>
          </w:rPr>
          <w:t>res/layout/activity_with_home.xml</w:t>
        </w:r>
      </w:ins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900"/>
      </w:tblGrid>
      <w:tr w:rsidR="00BD61A5" w:rsidRPr="00B50492" w:rsidTr="00BD61A5">
        <w:tc>
          <w:tcPr>
            <w:tcW w:w="0" w:type="auto"/>
            <w:vAlign w:val="center"/>
            <w:hideMark/>
          </w:tcPr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4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5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6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7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8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lastRenderedPageBreak/>
              <w:t>9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10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11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900" w:type="dxa"/>
            <w:vAlign w:val="center"/>
            <w:hideMark/>
          </w:tcPr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proofErr w:type="gram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lastRenderedPageBreak/>
              <w:t>&lt;?xml</w:t>
            </w:r>
            <w:proofErr w:type="gramEnd"/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version="1.0"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encoding="utf-8"?&gt;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/res/android"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android:gravity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top|center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"&gt;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="@string/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activity_with_home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lastRenderedPageBreak/>
              <w:t>        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/&gt;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&gt;</w:t>
            </w:r>
          </w:p>
        </w:tc>
      </w:tr>
    </w:tbl>
    <w:p w:rsidR="00BD61A5" w:rsidRPr="00BD61A5" w:rsidRDefault="00BD61A5" w:rsidP="00BD61A5">
      <w:pPr>
        <w:shd w:val="clear" w:color="auto" w:fill="FFFFFF"/>
        <w:spacing w:after="0" w:line="240" w:lineRule="auto"/>
        <w:textAlignment w:val="baseline"/>
        <w:rPr>
          <w:ins w:id="22" w:author="Unknown"/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ins w:id="23" w:author="Unknown"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lastRenderedPageBreak/>
          <w:t xml:space="preserve">Код второго </w:t>
        </w:r>
        <w:proofErr w:type="spellStart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Активити</w:t>
        </w:r>
        <w:proofErr w:type="spellEnd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 xml:space="preserve"> — </w:t>
        </w:r>
        <w:r w:rsidRPr="00BD61A5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ActivityWithHome.java</w:t>
        </w:r>
      </w:ins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900"/>
      </w:tblGrid>
      <w:tr w:rsidR="00BD61A5" w:rsidRPr="00BD61A5" w:rsidTr="00BD61A5">
        <w:tc>
          <w:tcPr>
            <w:tcW w:w="0" w:type="auto"/>
            <w:vAlign w:val="center"/>
            <w:hideMark/>
          </w:tcPr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4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5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6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7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8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9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10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11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12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13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14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15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16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17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18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19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20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21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22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23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24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25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26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27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28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29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30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9900" w:type="dxa"/>
            <w:vAlign w:val="center"/>
            <w:hideMark/>
          </w:tcPr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package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ru.androiddocs.homebutton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import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android.content.Intent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import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import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android.support.v7.app.ActionBar;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import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android.support.v7.app.ActionBarActivity;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import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android.view.MenuItem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public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class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ActivityWithHome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 extends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ActionBarActivity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 {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@Override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protected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void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) {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);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R.layout.activity_with_home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);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bookmarkStart w:id="24" w:name="_GoBack"/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ActionBar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actionBar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getSupportActionBar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();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actionBar.setHomeButtonEnabled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(true);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actionBar.setDisplayHomeAsUpEnabled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(true);</w:t>
            </w:r>
          </w:p>
          <w:bookmarkEnd w:id="24"/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}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@Override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public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onOptionsItemSelected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 item) {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switch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item.getItemId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()) {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    case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android.R.id.home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: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startActivity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(new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Intent(this, 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MainActivity.class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));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        return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true;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    default: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        return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super.onOptionsItemSelected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(item);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}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    }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}</w:t>
            </w:r>
          </w:p>
        </w:tc>
      </w:tr>
    </w:tbl>
    <w:p w:rsidR="00BD61A5" w:rsidRPr="00BD61A5" w:rsidRDefault="00BD61A5" w:rsidP="00BD61A5">
      <w:pPr>
        <w:shd w:val="clear" w:color="auto" w:fill="FFFFFF"/>
        <w:spacing w:after="0" w:line="240" w:lineRule="auto"/>
        <w:textAlignment w:val="baseline"/>
        <w:rPr>
          <w:ins w:id="25" w:author="Unknown"/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ins w:id="26" w:author="Unknown"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Как видите, мы добавляем кнопку </w:t>
        </w:r>
        <w:proofErr w:type="spellStart"/>
        <w:r w:rsidRPr="00BD61A5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Home</w:t>
        </w:r>
        <w:proofErr w:type="spellEnd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 в методе </w:t>
        </w:r>
        <w:proofErr w:type="spellStart"/>
        <w:r w:rsidRPr="00BD61A5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onCreate</w:t>
        </w:r>
        <w:proofErr w:type="spellEnd"/>
        <w:r w:rsidRPr="00BD61A5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()</w:t>
        </w:r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 программно. Сначала получаем доступ до</w:t>
        </w:r>
      </w:ins>
      <w:r w:rsidR="00E309DC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</w:t>
      </w:r>
      <w:proofErr w:type="spellStart"/>
      <w:ins w:id="27" w:author="Unknown">
        <w:r w:rsidRPr="00BD61A5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ActionBar</w:t>
        </w:r>
        <w:proofErr w:type="spellEnd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:</w:t>
        </w:r>
      </w:ins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020"/>
      </w:tblGrid>
      <w:tr w:rsidR="00BD61A5" w:rsidRPr="00BD61A5" w:rsidTr="00BD61A5">
        <w:tc>
          <w:tcPr>
            <w:tcW w:w="0" w:type="auto"/>
            <w:vAlign w:val="center"/>
            <w:hideMark/>
          </w:tcPr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020" w:type="dxa"/>
            <w:vAlign w:val="center"/>
            <w:hideMark/>
          </w:tcPr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ActionBar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actionBar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getSupportActionBar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();</w:t>
            </w:r>
          </w:p>
        </w:tc>
      </w:tr>
    </w:tbl>
    <w:p w:rsidR="00BD61A5" w:rsidRPr="00BD61A5" w:rsidRDefault="00BD61A5" w:rsidP="00BD61A5">
      <w:pPr>
        <w:shd w:val="clear" w:color="auto" w:fill="FFFFFF"/>
        <w:spacing w:after="0" w:line="240" w:lineRule="auto"/>
        <w:textAlignment w:val="baseline"/>
        <w:rPr>
          <w:ins w:id="28" w:author="Unknown"/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ins w:id="29" w:author="Unknown"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Для новых API можно использовать метод </w:t>
        </w:r>
        <w:proofErr w:type="spellStart"/>
        <w:r w:rsidRPr="00BD61A5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getActionBar</w:t>
        </w:r>
        <w:proofErr w:type="spellEnd"/>
        <w:r w:rsidRPr="00BD61A5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()</w:t>
        </w:r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. Затем включаем кнопку —</w:t>
        </w:r>
        <w:proofErr w:type="spellStart"/>
        <w:r w:rsidRPr="00BD61A5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setHomeButtonEnabled</w:t>
        </w:r>
        <w:proofErr w:type="spellEnd"/>
        <w:r w:rsidRPr="00BD61A5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()</w:t>
        </w:r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, передавая в качестве параметра </w:t>
        </w:r>
        <w:proofErr w:type="spellStart"/>
        <w:r w:rsidRPr="00BD61A5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true</w:t>
        </w:r>
        <w:proofErr w:type="spellEnd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. Метод </w:t>
        </w:r>
        <w:proofErr w:type="spellStart"/>
        <w:proofErr w:type="gramStart"/>
        <w:r w:rsidRPr="00BD61A5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setDisplayHomeAsUpEnabled</w:t>
        </w:r>
        <w:proofErr w:type="spellEnd"/>
        <w:r w:rsidRPr="00BD61A5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(</w:t>
        </w:r>
        <w:proofErr w:type="gramEnd"/>
        <w:r w:rsidRPr="00BD61A5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)</w:t>
        </w:r>
      </w:ins>
      <w:r w:rsidR="00B50492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 xml:space="preserve"> </w:t>
      </w:r>
      <w:ins w:id="30" w:author="Unknown"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включает/выключает отображение навигации и добавляет угловую скобку.</w:t>
        </w:r>
      </w:ins>
    </w:p>
    <w:p w:rsidR="00BD61A5" w:rsidRPr="00BD61A5" w:rsidRDefault="00BD61A5" w:rsidP="00BD61A5">
      <w:pPr>
        <w:shd w:val="clear" w:color="auto" w:fill="FFFFFF"/>
        <w:spacing w:after="0" w:line="240" w:lineRule="auto"/>
        <w:textAlignment w:val="baseline"/>
        <w:rPr>
          <w:ins w:id="31" w:author="Unknown"/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ins w:id="32" w:author="Unknown"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В методе </w:t>
        </w:r>
        <w:proofErr w:type="spellStart"/>
        <w:proofErr w:type="gramStart"/>
        <w:r w:rsidRPr="00BD61A5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onOptionsItemSelected</w:t>
        </w:r>
        <w:proofErr w:type="spellEnd"/>
        <w:r w:rsidRPr="00BD61A5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(</w:t>
        </w:r>
        <w:proofErr w:type="gramEnd"/>
        <w:r w:rsidRPr="00BD61A5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)</w:t>
        </w:r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 мы обрабатываем нажатие на кнопку </w:t>
        </w:r>
        <w:proofErr w:type="spellStart"/>
        <w:r w:rsidRPr="00BD61A5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Home</w:t>
        </w:r>
        <w:proofErr w:type="spellEnd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 — придет значение</w:t>
        </w:r>
      </w:ins>
      <w:r w:rsidR="00EC3E07" w:rsidRPr="00EC3E07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</w:t>
      </w:r>
      <w:proofErr w:type="spellStart"/>
      <w:ins w:id="33" w:author="Unknown">
        <w:r w:rsidRPr="00BD61A5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android.R.id.home</w:t>
        </w:r>
        <w:proofErr w:type="spellEnd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 xml:space="preserve">. В этом блоке мы запускаем вновь наше главное </w:t>
        </w:r>
        <w:proofErr w:type="spellStart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Активити</w:t>
        </w:r>
        <w:proofErr w:type="spellEnd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.</w:t>
        </w:r>
      </w:ins>
    </w:p>
    <w:p w:rsidR="00BD61A5" w:rsidRPr="00BD61A5" w:rsidRDefault="00BD61A5" w:rsidP="00BD61A5">
      <w:pPr>
        <w:shd w:val="clear" w:color="auto" w:fill="FFFFFF"/>
        <w:spacing w:after="300" w:line="240" w:lineRule="auto"/>
        <w:textAlignment w:val="baseline"/>
        <w:rPr>
          <w:ins w:id="34" w:author="Unknown"/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ins w:id="35" w:author="Unknown"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 xml:space="preserve">Не забудьте добавить в файл манифеста информацию о новом </w:t>
        </w:r>
        <w:proofErr w:type="spellStart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активити</w:t>
        </w:r>
        <w:proofErr w:type="spellEnd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:</w:t>
        </w:r>
      </w:ins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900"/>
      </w:tblGrid>
      <w:tr w:rsidR="00BD61A5" w:rsidRPr="00BD61A5" w:rsidTr="00BD61A5">
        <w:tc>
          <w:tcPr>
            <w:tcW w:w="0" w:type="auto"/>
            <w:vAlign w:val="center"/>
            <w:hideMark/>
          </w:tcPr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4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5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6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lastRenderedPageBreak/>
              <w:t>7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8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9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10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11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12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13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14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15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16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17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18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19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20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21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22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23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9900" w:type="dxa"/>
            <w:vAlign w:val="center"/>
            <w:hideMark/>
          </w:tcPr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proofErr w:type="gram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lastRenderedPageBreak/>
              <w:t>&lt;?xml</w:t>
            </w:r>
            <w:proofErr w:type="gramEnd"/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version="1.0"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encoding="utf-8"?&gt;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&lt;manifest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/res/android"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package="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ru.androiddocs.homebutton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&gt;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&lt;application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android:allowBackup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="true"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android:icon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="@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drawable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ic_launcher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android:label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="@string/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app_name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lastRenderedPageBreak/>
              <w:t>        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android:theme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="@style/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AppTheme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&gt;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&lt;activity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android:name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=".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android:label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="@string/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home_activity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&gt;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    &lt;intent-filter&gt;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        &lt;action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android:name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android.intent.action.MAIN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/&gt;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        &lt;category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android:name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android.intent.category.LAUNCHER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/&gt;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    &lt;/intent-filter&gt;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&lt;/activity&gt;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&lt;activity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android:name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=".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ActivityWithHome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android:label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="@string/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activity_with_home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"&gt;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&lt;/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activity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&gt;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    &lt;/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application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&gt;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&lt;/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manifest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&gt;</w:t>
            </w:r>
          </w:p>
        </w:tc>
      </w:tr>
    </w:tbl>
    <w:p w:rsidR="00BD61A5" w:rsidRPr="00BD61A5" w:rsidRDefault="00BD61A5" w:rsidP="00BD61A5">
      <w:pPr>
        <w:shd w:val="clear" w:color="auto" w:fill="FFFFFF"/>
        <w:spacing w:after="300" w:line="240" w:lineRule="auto"/>
        <w:textAlignment w:val="baseline"/>
        <w:rPr>
          <w:ins w:id="36" w:author="Unknown"/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ins w:id="37" w:author="Unknown">
        <w:r w:rsidRPr="00BD61A5">
          <w:rPr>
            <w:rFonts w:ascii="Helvetica" w:eastAsia="Times New Roman" w:hAnsi="Helvetica" w:cs="Helvetica"/>
            <w:noProof/>
            <w:color w:val="444444"/>
            <w:sz w:val="21"/>
            <w:szCs w:val="21"/>
            <w:lang w:eastAsia="ru-RU"/>
            <w:rPrChange w:id="38" w:author="Unknown">
              <w:rPr>
                <w:noProof/>
                <w:lang w:eastAsia="ru-RU"/>
              </w:rPr>
            </w:rPrChange>
          </w:rPr>
          <w:lastRenderedPageBreak/>
          <w:drawing>
            <wp:inline distT="0" distB="0" distL="0" distR="0" wp14:anchorId="4E2318BF" wp14:editId="33792DEE">
              <wp:extent cx="2156460" cy="3234690"/>
              <wp:effectExtent l="0" t="0" r="0" b="3810"/>
              <wp:docPr id="2" name="Рисунок 2" descr="Action Bar. Добавляем кнопку Hom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5" descr="Action Bar. Добавляем кнопку Home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56460" cy="323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r w:rsidR="00EC3E07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                      </w:t>
      </w:r>
      <w:ins w:id="39" w:author="Unknown">
        <w:r w:rsidRPr="00BD61A5">
          <w:rPr>
            <w:rFonts w:ascii="Helvetica" w:eastAsia="Times New Roman" w:hAnsi="Helvetica" w:cs="Helvetica"/>
            <w:noProof/>
            <w:color w:val="444444"/>
            <w:sz w:val="21"/>
            <w:szCs w:val="21"/>
            <w:lang w:eastAsia="ru-RU"/>
            <w:rPrChange w:id="40" w:author="Unknown">
              <w:rPr>
                <w:noProof/>
                <w:lang w:eastAsia="ru-RU"/>
              </w:rPr>
            </w:rPrChange>
          </w:rPr>
          <w:drawing>
            <wp:inline distT="0" distB="0" distL="0" distR="0" wp14:anchorId="217FD23A" wp14:editId="3FB0B8D0">
              <wp:extent cx="2153920" cy="3230880"/>
              <wp:effectExtent l="0" t="0" r="0" b="7620"/>
              <wp:docPr id="3" name="Рисунок 3" descr="Action Bar. Добавляем кнопку Hom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6" descr="Action Bar. Добавляем кнопку Home"/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53920" cy="3230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BD61A5" w:rsidRPr="00BD61A5" w:rsidRDefault="00BD61A5" w:rsidP="00BD61A5">
      <w:pPr>
        <w:shd w:val="clear" w:color="auto" w:fill="FFFFFF"/>
        <w:spacing w:after="0" w:line="240" w:lineRule="auto"/>
        <w:textAlignment w:val="baseline"/>
        <w:rPr>
          <w:ins w:id="41" w:author="Unknown"/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ins w:id="42" w:author="Unknown"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 xml:space="preserve">Также можно настроить «автоматическое» определение на какое «родительское» </w:t>
        </w:r>
        <w:proofErr w:type="spellStart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Активити</w:t>
        </w:r>
        <w:proofErr w:type="spellEnd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 xml:space="preserve"> мы должны перейти по нажатию кнопки </w:t>
        </w:r>
        <w:proofErr w:type="spellStart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Home</w:t>
        </w:r>
        <w:proofErr w:type="spellEnd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. Например, если вы просматриваете список </w:t>
        </w:r>
        <w:proofErr w:type="spellStart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fldChar w:fldCharType="begin"/>
        </w:r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instrText xml:space="preserve"> HYPERLINK "http://androiddocs.ru/listview-sozdaem-prostejshij-spisok-s-obrabotkoj-vybora-punkta/" \t "_blank" </w:instrText>
        </w:r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fldChar w:fldCharType="separate"/>
        </w:r>
        <w:r w:rsidRPr="00BD61A5">
          <w:rPr>
            <w:rFonts w:ascii="Helvetica" w:eastAsia="Times New Roman" w:hAnsi="Helvetica" w:cs="Helvetica"/>
            <w:color w:val="16A1E7"/>
            <w:sz w:val="21"/>
            <w:szCs w:val="21"/>
            <w:u w:val="single"/>
            <w:bdr w:val="none" w:sz="0" w:space="0" w:color="auto" w:frame="1"/>
            <w:lang w:eastAsia="ru-RU"/>
          </w:rPr>
          <w:t>ListView</w:t>
        </w:r>
        <w:proofErr w:type="spellEnd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fldChar w:fldCharType="end"/>
        </w:r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, а затем переходите на просмотр отдельного пункта, то весь список в данном случае и будет родителем. Для этого в блоке </w:t>
        </w:r>
        <w:proofErr w:type="spellStart"/>
        <w:r w:rsidRPr="00BD61A5">
          <w:rPr>
            <w:rFonts w:ascii="Helvetica" w:eastAsia="Times New Roman" w:hAnsi="Helvetica" w:cs="Helvetica"/>
            <w:b/>
            <w:bCs/>
            <w:color w:val="444444"/>
            <w:sz w:val="21"/>
            <w:szCs w:val="21"/>
            <w:bdr w:val="none" w:sz="0" w:space="0" w:color="auto" w:frame="1"/>
            <w:lang w:eastAsia="ru-RU"/>
          </w:rPr>
          <w:t>case</w:t>
        </w:r>
        <w:proofErr w:type="spellEnd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 нужно поместить такой код (пример для нашего приложения):</w:t>
        </w:r>
      </w:ins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020"/>
      </w:tblGrid>
      <w:tr w:rsidR="00BD61A5" w:rsidRPr="00B50492" w:rsidTr="00BD61A5">
        <w:tc>
          <w:tcPr>
            <w:tcW w:w="0" w:type="auto"/>
            <w:vAlign w:val="center"/>
            <w:hideMark/>
          </w:tcPr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20" w:type="dxa"/>
            <w:vAlign w:val="center"/>
            <w:hideMark/>
          </w:tcPr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case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android.R.id.home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: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NavUtils.navigateUpFromSameTask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(this);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return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true;</w:t>
            </w:r>
          </w:p>
        </w:tc>
      </w:tr>
    </w:tbl>
    <w:p w:rsidR="00BD61A5" w:rsidRPr="00BD61A5" w:rsidRDefault="00BD61A5" w:rsidP="00BD61A5">
      <w:pPr>
        <w:shd w:val="clear" w:color="auto" w:fill="FFFFFF"/>
        <w:spacing w:after="300" w:line="240" w:lineRule="auto"/>
        <w:textAlignment w:val="baseline"/>
        <w:rPr>
          <w:ins w:id="43" w:author="Unknown"/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ins w:id="44" w:author="Unknown"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 xml:space="preserve">А в файле манифеста для второго </w:t>
        </w:r>
        <w:proofErr w:type="spellStart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Активити</w:t>
        </w:r>
        <w:proofErr w:type="spellEnd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 xml:space="preserve"> прописать атрибут с родительским </w:t>
        </w:r>
        <w:proofErr w:type="spellStart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Активити</w:t>
        </w:r>
        <w:proofErr w:type="spellEnd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:</w:t>
        </w:r>
      </w:ins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020"/>
      </w:tblGrid>
      <w:tr w:rsidR="00BD61A5" w:rsidRPr="00BD61A5" w:rsidTr="00BD61A5">
        <w:tc>
          <w:tcPr>
            <w:tcW w:w="0" w:type="auto"/>
            <w:vAlign w:val="center"/>
            <w:hideMark/>
          </w:tcPr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4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5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lastRenderedPageBreak/>
              <w:t>6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7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020" w:type="dxa"/>
            <w:vAlign w:val="center"/>
            <w:hideMark/>
          </w:tcPr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lastRenderedPageBreak/>
              <w:t>&lt;activity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android:name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=".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ActivityWithHome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android:parentActivityName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=".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&gt;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android:label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="@string/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activity_with_home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"&gt;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&lt;meta-data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android:name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android.support.PARENT_ACTIVITY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android:value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=".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MainActivity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"</w:t>
            </w:r>
            <w:r w:rsidRPr="00BD61A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 xml:space="preserve"> </w:t>
            </w: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/&gt;</w:t>
            </w:r>
          </w:p>
          <w:p w:rsidR="00BD61A5" w:rsidRPr="00BD61A5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lastRenderedPageBreak/>
              <w:t>&lt;/</w:t>
            </w:r>
            <w:proofErr w:type="spellStart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activity</w:t>
            </w:r>
            <w:proofErr w:type="spellEnd"/>
            <w:r w:rsidRPr="00BD61A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&gt;</w:t>
            </w:r>
          </w:p>
        </w:tc>
      </w:tr>
    </w:tbl>
    <w:p w:rsidR="00BD61A5" w:rsidRPr="00BD61A5" w:rsidRDefault="00BD61A5" w:rsidP="00BD61A5">
      <w:pPr>
        <w:shd w:val="clear" w:color="auto" w:fill="FFFFFF"/>
        <w:spacing w:after="0" w:line="240" w:lineRule="auto"/>
        <w:textAlignment w:val="baseline"/>
        <w:rPr>
          <w:ins w:id="45" w:author="Unknown"/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ins w:id="46" w:author="Unknown"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lastRenderedPageBreak/>
          <w:t>Атрибут здесь содержит описание для версий API &lt;= 4.</w:t>
        </w:r>
      </w:ins>
    </w:p>
    <w:p w:rsidR="00BD61A5" w:rsidRPr="00BD61A5" w:rsidRDefault="00BD61A5" w:rsidP="00BD61A5">
      <w:pPr>
        <w:shd w:val="clear" w:color="auto" w:fill="FFFFFF"/>
        <w:spacing w:after="300" w:line="240" w:lineRule="auto"/>
        <w:textAlignment w:val="baseline"/>
        <w:rPr>
          <w:ins w:id="47" w:author="Unknown"/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ins w:id="48" w:author="Unknown"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 xml:space="preserve">Если вы запустите сейчас обновленный код, то получите тот же результат, что и при «ручном» создании </w:t>
        </w:r>
        <w:proofErr w:type="spellStart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Intent</w:t>
        </w:r>
        <w:proofErr w:type="spellEnd"/>
        <w:r w:rsidRPr="00BD61A5">
          <w:rPr>
            <w:rFonts w:ascii="Helvetica" w:eastAsia="Times New Roman" w:hAnsi="Helvetica" w:cs="Helvetica"/>
            <w:color w:val="444444"/>
            <w:sz w:val="21"/>
            <w:szCs w:val="21"/>
            <w:lang w:eastAsia="ru-RU"/>
          </w:rPr>
          <w:t>-объекта.</w:t>
        </w:r>
      </w:ins>
    </w:p>
    <w:p w:rsidR="006D3192" w:rsidRDefault="006D3192"/>
    <w:sectPr w:rsidR="006D3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1A5"/>
    <w:rsid w:val="006D3192"/>
    <w:rsid w:val="00B50492"/>
    <w:rsid w:val="00BD61A5"/>
    <w:rsid w:val="00E309DC"/>
    <w:rsid w:val="00EC3E07"/>
    <w:rsid w:val="00F8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38434B-582E-4621-9630-ED9A4947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6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61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5564">
          <w:marLeft w:val="-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7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12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4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4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33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74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9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26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1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60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58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69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50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23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92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67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54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71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68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7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0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6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52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4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07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8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8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38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9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0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88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6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0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85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6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73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2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0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86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15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94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49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58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81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69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68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85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25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94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60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78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01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5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94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25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6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16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00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97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9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1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0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80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2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34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0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6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85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76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89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19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2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85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7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79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23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9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7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7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82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97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6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28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14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16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56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28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63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7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8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65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9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00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35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36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13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15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5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27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03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08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6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6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42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54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17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1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79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0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69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2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0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72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46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78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53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27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38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77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11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0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3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64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03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7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1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33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11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45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9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8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1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65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61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56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7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4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6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9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89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6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85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9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14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5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13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47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76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45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97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29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23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66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79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12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96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4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17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13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7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2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5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73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59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71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13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44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49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92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6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19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8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81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73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0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9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56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3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38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30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7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8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1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74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82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20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8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05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32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32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84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1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94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84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00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3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54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2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40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42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98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87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60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82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67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53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07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01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56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15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72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32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03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32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79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97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33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54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47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4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7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3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7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93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4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88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34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51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3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0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8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73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55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16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5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08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3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05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01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85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11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41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53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6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Vladimir</cp:lastModifiedBy>
  <cp:revision>4</cp:revision>
  <dcterms:created xsi:type="dcterms:W3CDTF">2016-09-16T02:43:00Z</dcterms:created>
  <dcterms:modified xsi:type="dcterms:W3CDTF">2018-09-22T08:28:00Z</dcterms:modified>
</cp:coreProperties>
</file>