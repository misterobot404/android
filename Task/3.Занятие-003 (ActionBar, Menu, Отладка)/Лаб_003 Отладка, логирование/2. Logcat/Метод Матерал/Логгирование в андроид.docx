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901" w:rsidRPr="00D12901" w:rsidRDefault="00D12901" w:rsidP="00670666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</w:pPr>
      <w:proofErr w:type="spellStart"/>
      <w:r w:rsidRPr="00D12901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Логгирование</w:t>
      </w:r>
      <w:proofErr w:type="spellEnd"/>
      <w:r w:rsidRPr="00D12901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 в </w:t>
      </w:r>
      <w:proofErr w:type="spellStart"/>
      <w:r w:rsidRPr="00D12901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андроид</w:t>
      </w:r>
      <w:proofErr w:type="spellEnd"/>
      <w:r w:rsidRPr="00D12901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-приложениях</w:t>
      </w:r>
    </w:p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0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1" w:author="Unknown"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При разработке </w:t>
        </w:r>
        <w:proofErr w:type="spellStart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андроид</w:t>
        </w:r>
        <w:proofErr w:type="spell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-приложений очень часто нужно видеть и понимать, какое значение имеет то или иное свойство объекта, определенная переменная и т.д. Чтобы получать такую информацию в разработке используется </w:t>
        </w:r>
        <w:proofErr w:type="spellStart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логгирование</w:t>
        </w:r>
        <w:proofErr w:type="spell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. </w:t>
        </w:r>
        <w:proofErr w:type="spellStart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Логгирование</w:t>
        </w:r>
        <w:proofErr w:type="spell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использует простые методы, которые выводят нужные данные в консоли </w:t>
        </w:r>
        <w:proofErr w:type="spellStart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Eclipse</w:t>
        </w:r>
        <w:proofErr w:type="spell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(ADT). Выглядит это так:</w:t>
        </w:r>
      </w:ins>
    </w:p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2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bookmarkStart w:id="3" w:name="_GoBack"/>
      <w:ins w:id="4" w:author="Unknown">
        <w:r w:rsidRPr="00D12901">
          <w:rPr>
            <w:rFonts w:ascii="Helvetica" w:eastAsia="Times New Roman" w:hAnsi="Helvetica" w:cs="Helvetica"/>
            <w:noProof/>
            <w:color w:val="444444"/>
            <w:sz w:val="21"/>
            <w:szCs w:val="21"/>
            <w:lang w:eastAsia="ru-RU"/>
            <w:rPrChange w:id="5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7B00D1D2" wp14:editId="697E518F">
              <wp:extent cx="5334000" cy="2590800"/>
              <wp:effectExtent l="0" t="0" r="0" b="0"/>
              <wp:docPr id="1" name="Рисунок 1" descr="консоль с логгами в AD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8" descr="консоль с логгами в ADT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5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bookmarkEnd w:id="3"/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6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7" w:author="Unknown"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Здесь нас интересует, прежде всего, вкладка </w:t>
        </w:r>
        <w:proofErr w:type="spellStart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LogCat</w:t>
        </w:r>
        <w:proofErr w:type="spell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 Если она отсутствует, то включите ее — выберите в меню </w:t>
        </w:r>
        <w:proofErr w:type="spellStart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Window</w:t>
        </w:r>
        <w:proofErr w:type="spellEnd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 xml:space="preserve"> -&gt; </w:t>
        </w:r>
        <w:proofErr w:type="spellStart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Show</w:t>
        </w:r>
        <w:proofErr w:type="spellEnd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 xml:space="preserve"> </w:t>
        </w:r>
        <w:proofErr w:type="spellStart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View</w:t>
        </w:r>
        <w:proofErr w:type="spellEnd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 xml:space="preserve"> -&gt; </w:t>
        </w:r>
        <w:proofErr w:type="spellStart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Other</w:t>
        </w:r>
        <w:proofErr w:type="spellEnd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 xml:space="preserve"> -&gt; </w:t>
        </w:r>
        <w:proofErr w:type="spellStart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Android</w:t>
        </w:r>
        <w:proofErr w:type="spellEnd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 xml:space="preserve">-&gt; </w:t>
        </w:r>
        <w:proofErr w:type="spellStart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Logcat</w:t>
        </w:r>
        <w:proofErr w:type="spell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</w:t>
        </w:r>
      </w:ins>
    </w:p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8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9" w:author="Unknown"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Теперь в нужном месте кода достаточно добавить одну строку:</w:t>
        </w:r>
      </w:ins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9831"/>
      </w:tblGrid>
      <w:tr w:rsidR="00D12901" w:rsidRPr="00670666" w:rsidTr="00D12901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Log.d("my_tag", "price = " + val);</w:t>
            </w:r>
          </w:p>
        </w:tc>
      </w:tr>
    </w:tbl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10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ins w:id="11" w:author="Unknown"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которая</w:t>
        </w:r>
        <w:proofErr w:type="gram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в процессе работы выведет в консоль значение переменной </w:t>
        </w:r>
        <w:proofErr w:type="spellStart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price</w:t>
        </w:r>
        <w:proofErr w:type="spell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. Лог будет помечен </w:t>
        </w:r>
        <w:proofErr w:type="spellStart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тэгом</w:t>
        </w:r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«my_tag</w:t>
        </w:r>
        <w:proofErr w:type="spellEnd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»</w:t>
        </w:r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, чтобы его было легче найти в куче других логов (вы можете выбрать произвольное имя). Кстати, более правильно имя тега задавать как константу (свойство класса) и подставлять в параметры метода только ее имя:</w:t>
        </w:r>
      </w:ins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9831"/>
      </w:tblGrid>
      <w:tr w:rsidR="00D12901" w:rsidRPr="00670666" w:rsidTr="00D12901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private static final String TAG = "my_tag";</w:t>
            </w:r>
          </w:p>
        </w:tc>
      </w:tr>
    </w:tbl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12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ins w:id="13" w:author="Unknown"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и</w:t>
        </w:r>
        <w:proofErr w:type="gram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затем</w:t>
        </w:r>
      </w:ins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9838"/>
      </w:tblGrid>
      <w:tr w:rsidR="00D12901" w:rsidRPr="00670666" w:rsidTr="00670666">
        <w:trPr>
          <w:trHeight w:val="718"/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12901" w:rsidRPr="00670666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="Consolas"/>
                <w:color w:val="757575"/>
                <w:sz w:val="18"/>
                <w:szCs w:val="18"/>
                <w:lang w:eastAsia="ru-RU"/>
              </w:rPr>
            </w:pPr>
            <w:r w:rsidRPr="00670666">
              <w:rPr>
                <w:rFonts w:eastAsia="Times New Roman" w:cs="Consolas"/>
                <w:color w:val="757575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12901" w:rsidRPr="00670666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="Courier New"/>
                <w:color w:val="666666"/>
                <w:sz w:val="18"/>
                <w:szCs w:val="18"/>
                <w:lang w:val="en-US" w:eastAsia="ru-RU"/>
              </w:rPr>
            </w:pPr>
            <w:r w:rsidRPr="00670666">
              <w:rPr>
                <w:rFonts w:eastAsia="Times New Roman" w:cs="Courier New"/>
                <w:color w:val="666666"/>
                <w:sz w:val="18"/>
                <w:szCs w:val="18"/>
                <w:lang w:val="en-US" w:eastAsia="ru-RU"/>
              </w:rPr>
              <w:t>Log.d(TAG, "price = " + val);</w:t>
            </w:r>
          </w:p>
        </w:tc>
      </w:tr>
    </w:tbl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14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15" w:author="Unknown"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В данном случае мы используем статический метод </w:t>
        </w:r>
        <w:proofErr w:type="gramStart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d(</w:t>
        </w:r>
        <w:proofErr w:type="spellStart"/>
        <w:proofErr w:type="gramEnd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String</w:t>
        </w:r>
        <w:proofErr w:type="spellEnd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 xml:space="preserve"> </w:t>
        </w:r>
        <w:proofErr w:type="spellStart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tag</w:t>
        </w:r>
        <w:proofErr w:type="spellEnd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 xml:space="preserve">, </w:t>
        </w:r>
        <w:proofErr w:type="spellStart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String</w:t>
        </w:r>
        <w:proofErr w:type="spellEnd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 xml:space="preserve"> </w:t>
        </w:r>
        <w:proofErr w:type="spellStart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msg</w:t>
        </w:r>
        <w:proofErr w:type="spellEnd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)</w:t>
        </w:r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 класса </w:t>
        </w:r>
        <w:proofErr w:type="spellStart"/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Log</w:t>
        </w:r>
        <w:proofErr w:type="spell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 Этот метод задает уровень «DEBUG» для лога. Есть несколько таких уровней: </w:t>
        </w:r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ERROR, WARN, INFO, DEBUG, VERBOSE</w:t>
        </w:r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 (перечислены от меньшего к большему). Если вы в консоли будете просматривать ошибки только уровня ERROR, то фильтр не покажет вам сообщения более верхних уровней, например, </w:t>
        </w:r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INFO</w:t>
        </w:r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 </w:t>
        </w:r>
        <w:proofErr w:type="spellStart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и</w:t>
        </w:r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DEBUG</w:t>
        </w:r>
        <w:proofErr w:type="spell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 Фильтр по уровню </w:t>
        </w:r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DEBUG</w:t>
        </w:r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 покажет также ERROR, WARN и INFO.</w:t>
        </w:r>
      </w:ins>
    </w:p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16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17" w:author="Unknown"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Давайте создадим простой пример с логом. При запуске приложения (запуске главного </w:t>
        </w:r>
        <w:proofErr w:type="spellStart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активити</w:t>
        </w:r>
        <w:proofErr w:type="spell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) будем писать сообщение в консоль.</w:t>
        </w:r>
      </w:ins>
    </w:p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18" w:author="Unknown"/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ins w:id="19" w:author="Unknown"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Файл</w:t>
        </w:r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val="en-US" w:eastAsia="ru-RU"/>
          </w:rPr>
          <w:t xml:space="preserve"> layout-a — </w:t>
        </w:r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val="en-US" w:eastAsia="ru-RU"/>
          </w:rPr>
          <w:t>res/layout/activity_main.xml</w:t>
        </w:r>
      </w:ins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9732"/>
      </w:tblGrid>
      <w:tr w:rsidR="00D12901" w:rsidRPr="00D12901" w:rsidTr="00D12901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lastRenderedPageBreak/>
              <w:t>2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6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7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8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9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10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11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12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13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>&lt;?xml version="1.0" encoding="utf-8"?&gt;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&lt;LinearLayout xmlns:android="http://schemas.android.com/apk/res/android"   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 xml:space="preserve">    android:layout_width="fill_parent" 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android:layout_height="fill_parent" 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android:gravity="center"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android:orientation="vertical" &gt;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&lt;TextView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android:id="@+id/textView1"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android:layout_width="wrap_content"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android:layout_height="wrap_content"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android:text="@string/hello_world" /&gt;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&lt;/</w:t>
            </w:r>
            <w:proofErr w:type="spellStart"/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LinearLayout</w:t>
            </w:r>
            <w:proofErr w:type="spellEnd"/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&gt;</w:t>
            </w:r>
          </w:p>
        </w:tc>
      </w:tr>
    </w:tbl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20" w:author="Unknown"/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ins w:id="21" w:author="Unknown"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lastRenderedPageBreak/>
          <w:t>Строковые</w:t>
        </w:r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val="en-US" w:eastAsia="ru-RU"/>
          </w:rPr>
          <w:t xml:space="preserve"> </w:t>
        </w:r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ресурсы</w:t>
        </w:r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val="en-US" w:eastAsia="ru-RU"/>
          </w:rPr>
          <w:t xml:space="preserve"> — </w:t>
        </w:r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val="en-US" w:eastAsia="ru-RU"/>
          </w:rPr>
          <w:t>res/values/strings.xml</w:t>
        </w:r>
      </w:ins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9831"/>
      </w:tblGrid>
      <w:tr w:rsidR="00D12901" w:rsidRPr="00D12901" w:rsidTr="00D12901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6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7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&lt;?xml version="1.0" encoding="utf-8"?&gt;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&lt;resources&gt;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&lt;string name="app_name"&gt;Logs&lt;/string&gt;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&lt;string name="hello_world"&gt;Hello world!&lt;/string&gt;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&lt;string name="action_settings"&gt;Settings&lt;/string&gt;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&lt;/</w:t>
            </w:r>
            <w:proofErr w:type="spellStart"/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resources</w:t>
            </w:r>
            <w:proofErr w:type="spellEnd"/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&gt;</w:t>
            </w:r>
          </w:p>
        </w:tc>
      </w:tr>
    </w:tbl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22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23" w:author="Unknown">
        <w:r w:rsidRPr="00D12901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MainActivity.java</w:t>
        </w:r>
      </w:ins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9732"/>
      </w:tblGrid>
      <w:tr w:rsidR="00D12901" w:rsidRPr="00D12901" w:rsidTr="00D12901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6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7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8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9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10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11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12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13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14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15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16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17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D12901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package ru.androiddocs.logs;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android.app.Activity;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android.os.Bundle;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android.util.Log;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public class MainActivity extends Activity {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// </w:t>
            </w: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константа</w:t>
            </w: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для</w:t>
            </w: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имени</w:t>
            </w: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лога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private static final String TAG = "my_tag";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@Override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protected void onCreate(Bundle savedInstanceState) {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super.onCreate(savedInstanceState);</w:t>
            </w: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</w: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</w: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setContentView(R.layout.activity_main);</w:t>
            </w: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// пишем сообщение в </w:t>
            </w:r>
            <w:proofErr w:type="spellStart"/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логи</w:t>
            </w:r>
            <w:proofErr w:type="spellEnd"/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ab/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Log.d</w:t>
            </w:r>
            <w:proofErr w:type="spellEnd"/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(TAG, "Приложение запущено!");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}</w:t>
            </w:r>
          </w:p>
          <w:p w:rsidR="00D12901" w:rsidRPr="00D12901" w:rsidRDefault="00D12901" w:rsidP="00670666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12901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}</w:t>
            </w:r>
          </w:p>
        </w:tc>
      </w:tr>
    </w:tbl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24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25" w:author="Unknown"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Теперь, если мы запустим приложение, то увидим в куче логов и наше сообщение (первое сообщение с синим цветом шрифта).</w:t>
        </w:r>
      </w:ins>
    </w:p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26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27" w:author="Unknown">
        <w:r w:rsidRPr="00D12901">
          <w:rPr>
            <w:rFonts w:ascii="Helvetica" w:eastAsia="Times New Roman" w:hAnsi="Helvetica" w:cs="Helvetica"/>
            <w:noProof/>
            <w:color w:val="444444"/>
            <w:sz w:val="21"/>
            <w:szCs w:val="21"/>
            <w:lang w:eastAsia="ru-RU"/>
            <w:rPrChange w:id="28" w:author="Unknown">
              <w:rPr>
                <w:noProof/>
                <w:lang w:eastAsia="ru-RU"/>
              </w:rPr>
            </w:rPrChange>
          </w:rPr>
          <w:lastRenderedPageBreak/>
          <w:drawing>
            <wp:inline distT="0" distB="0" distL="0" distR="0" wp14:anchorId="65A86367" wp14:editId="07FA6341">
              <wp:extent cx="5238750" cy="2200275"/>
              <wp:effectExtent l="0" t="0" r="0" b="9525"/>
              <wp:docPr id="2" name="Рисунок 2" descr="Логгирование в андроид-приложениях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9" descr="Логгирование в андроид-приложениях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38750" cy="2200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29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30" w:author="Unknown"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Для удобства можно настроить фильтрацию по нашему лог-тегу. Нажмите на плюсик для добавления нового фильтра.</w:t>
        </w:r>
      </w:ins>
    </w:p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31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32" w:author="Unknown">
        <w:r w:rsidRPr="00D12901">
          <w:rPr>
            <w:rFonts w:ascii="Helvetica" w:eastAsia="Times New Roman" w:hAnsi="Helvetica" w:cs="Helvetica"/>
            <w:noProof/>
            <w:color w:val="444444"/>
            <w:sz w:val="21"/>
            <w:szCs w:val="21"/>
            <w:lang w:eastAsia="ru-RU"/>
            <w:rPrChange w:id="33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12E05B96" wp14:editId="442633E7">
              <wp:extent cx="1714500" cy="1047750"/>
              <wp:effectExtent l="0" t="0" r="0" b="0"/>
              <wp:docPr id="3" name="Рисунок 3" descr="добавление нового фильтра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0" descr="добавление нового фильтра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34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35" w:author="Unknown"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В открывшемся окне добавляем название фильтра, тег для фильтрации и уровень «</w:t>
        </w:r>
        <w:proofErr w:type="spellStart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debug</w:t>
        </w:r>
        <w:proofErr w:type="spell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».</w:t>
        </w:r>
      </w:ins>
    </w:p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36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37" w:author="Unknown">
        <w:r w:rsidRPr="00D12901">
          <w:rPr>
            <w:rFonts w:ascii="Helvetica" w:eastAsia="Times New Roman" w:hAnsi="Helvetica" w:cs="Helvetica"/>
            <w:noProof/>
            <w:color w:val="444444"/>
            <w:sz w:val="21"/>
            <w:szCs w:val="21"/>
            <w:lang w:eastAsia="ru-RU"/>
            <w:rPrChange w:id="38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5BE443E8" wp14:editId="5F0E1184">
              <wp:extent cx="5048250" cy="3105150"/>
              <wp:effectExtent l="0" t="0" r="0" b="0"/>
              <wp:docPr id="4" name="Рисунок 4" descr="добавление нового фильтра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1" descr="добавление нового фильтра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48250" cy="310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39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40" w:author="Unknown"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Теперь все наши </w:t>
        </w:r>
        <w:proofErr w:type="spellStart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логи</w:t>
        </w:r>
        <w:proofErr w:type="spell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с тегом «</w:t>
        </w:r>
        <w:proofErr w:type="spellStart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my_tag</w:t>
        </w:r>
        <w:proofErr w:type="spellEnd"/>
        <w:r w:rsidRPr="00D12901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» будут отображаться в отдельной секции.</w:t>
        </w:r>
      </w:ins>
    </w:p>
    <w:p w:rsidR="00D12901" w:rsidRPr="00D12901" w:rsidRDefault="00D12901" w:rsidP="00670666">
      <w:pPr>
        <w:shd w:val="clear" w:color="auto" w:fill="FFFFFF"/>
        <w:spacing w:after="0" w:line="240" w:lineRule="auto"/>
        <w:textAlignment w:val="baseline"/>
        <w:rPr>
          <w:ins w:id="41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42" w:author="Unknown">
        <w:r w:rsidRPr="00D12901">
          <w:rPr>
            <w:rFonts w:ascii="Helvetica" w:eastAsia="Times New Roman" w:hAnsi="Helvetica" w:cs="Helvetica"/>
            <w:noProof/>
            <w:color w:val="444444"/>
            <w:sz w:val="21"/>
            <w:szCs w:val="21"/>
            <w:lang w:eastAsia="ru-RU"/>
            <w:rPrChange w:id="43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777AFA0D" wp14:editId="43D7BEDB">
              <wp:extent cx="5334000" cy="1104900"/>
              <wp:effectExtent l="0" t="0" r="0" b="0"/>
              <wp:docPr id="5" name="Рисунок 5" descr="логи с тегом my_ta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2" descr="логи с тегом my_ta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6D3192" w:rsidRDefault="006D3192" w:rsidP="00670666">
      <w:pPr>
        <w:spacing w:after="0" w:line="240" w:lineRule="auto"/>
      </w:pPr>
    </w:p>
    <w:sectPr w:rsidR="006D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01"/>
    <w:rsid w:val="00670666"/>
    <w:rsid w:val="006D3192"/>
    <w:rsid w:val="00D1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F57F6-049F-4A4B-A4E3-29CD7E95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2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7804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15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3555811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84616904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61240035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7899743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8031544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113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2016-09-16T02:27:00Z</dcterms:created>
  <dcterms:modified xsi:type="dcterms:W3CDTF">2017-09-17T05:57:00Z</dcterms:modified>
</cp:coreProperties>
</file>