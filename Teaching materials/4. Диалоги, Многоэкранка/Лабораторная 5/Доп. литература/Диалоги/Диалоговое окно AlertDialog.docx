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A9" w:rsidRPr="002202A9" w:rsidRDefault="002202A9" w:rsidP="002202A9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2202A9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Диалоговое окно </w:t>
      </w:r>
      <w:proofErr w:type="spellStart"/>
      <w:r w:rsidRPr="002202A9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AlertDialog</w:t>
      </w:r>
      <w:proofErr w:type="spellEnd"/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onebutton" w:history="1"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 одной кнопкой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basesample" w:history="1"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Нелёгкий выбор - пример с двумя кнопками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alertbutton" w:history="1">
        <w:proofErr w:type="spellStart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в методе </w:t>
        </w:r>
        <w:proofErr w:type="spellStart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onCreateDialog</w:t>
        </w:r>
        <w:proofErr w:type="spellEnd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alertlist" w:history="1">
        <w:proofErr w:type="spellStart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со списком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alertradio" w:history="1">
        <w:proofErr w:type="spellStart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 переключателями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alertcheck" w:history="1">
        <w:proofErr w:type="spellStart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 флажками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autoclose" w:history="1"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Автоматическое закрытие окна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ratingbar" w:history="1">
        <w:proofErr w:type="spellStart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 рейтингом</w:t>
        </w:r>
      </w:hyperlink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Диалоговое окно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расширением класса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 это наиболее используемое диалоговое окно в практике программиста. Очень часто требуется показать диалог с кнопками </w:t>
      </w:r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Да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Нет</w:t>
      </w: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del w:id="0" w:author="Unknown">
        <w:r w:rsidRPr="002202A9">
          <w:rPr>
            <w:rFonts w:ascii="Helvetica" w:eastAsia="Times New Roman" w:hAnsi="Helvetica" w:cs="Helvetica"/>
            <w:color w:val="333333"/>
            <w:sz w:val="21"/>
            <w:szCs w:val="21"/>
            <w:lang w:eastAsia="ru-RU"/>
          </w:rPr>
          <w:delText>а также Мур и Мяу</w:delText>
        </w:r>
      </w:del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создаваемых диалоговых окнах можно задавать следующие элементы:</w:t>
      </w:r>
    </w:p>
    <w:p w:rsidR="002202A9" w:rsidRPr="002202A9" w:rsidRDefault="002202A9" w:rsidP="0022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заголовок</w:t>
      </w:r>
      <w:proofErr w:type="gramEnd"/>
    </w:p>
    <w:p w:rsidR="002202A9" w:rsidRPr="002202A9" w:rsidRDefault="002202A9" w:rsidP="0022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текстовое</w:t>
      </w:r>
      <w:proofErr w:type="gram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сообщение</w:t>
      </w:r>
    </w:p>
    <w:p w:rsidR="002202A9" w:rsidRPr="002202A9" w:rsidRDefault="002202A9" w:rsidP="0022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кнопки</w:t>
      </w:r>
      <w:proofErr w:type="gram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от одной до трех</w:t>
      </w:r>
    </w:p>
    <w:p w:rsidR="002202A9" w:rsidRPr="002202A9" w:rsidRDefault="002202A9" w:rsidP="0022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список</w:t>
      </w:r>
      <w:proofErr w:type="gramEnd"/>
    </w:p>
    <w:p w:rsidR="002202A9" w:rsidRPr="002202A9" w:rsidRDefault="002202A9" w:rsidP="0022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флажки</w:t>
      </w:r>
      <w:proofErr w:type="gramEnd"/>
    </w:p>
    <w:p w:rsidR="002202A9" w:rsidRPr="002202A9" w:rsidRDefault="002202A9" w:rsidP="0022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переключатели</w:t>
      </w:r>
      <w:proofErr w:type="gramEnd"/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 одной кнопкой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Начнём с простого примера - покажем на экране диалоговое окно с одной кнопкой.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AlertDialog.Builder builder = new AlertDialog.Builder(MainActivity.this);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builder.setTitle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("Важное сообщение!")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setMessage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("Покормите кота!")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.setIcon(R.drawable.ic_android_cat)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.setCancelable(false)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ОК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иду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кухню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onClick(DialogInterface dialog,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AlertDialog alert = builder.create();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alert.show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1D60289" wp14:editId="6A2C2B57">
            <wp:extent cx="2379345" cy="2836545"/>
            <wp:effectExtent l="0" t="0" r="1905" b="1905"/>
            <wp:docPr id="1" name="Рисунок 1" descr="AlertDialog с одной кноп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rtDialog с одной кнопко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Сначала мы создаём объект класса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AlertDialog.Builder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в качестве параметра контекст приложения. Затем, используя методы класса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Builder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задаём для создаваемого диалога заголовок (метод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setTitle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текстовое сообщение в теле диалога (метод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setMessage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значок (метод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setIcon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а также кнопку через метод под странным названием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setNegativeButton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Вам не стоит обращать название метода, позже мы подробнее остановимся на этом моменте. Чтобы пользователь не мог закрыть диалог клавишей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Back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клавиатуре телефона, вызывается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setCancelable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параметром </w:t>
      </w:r>
      <w:proofErr w:type="spellStart"/>
      <w:r w:rsidRPr="002202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И, наконец, для отображения окна вызывается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Сама обработка нажатия кнопки внутри диалогового окна задаётся внутри метода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setNegativeButton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нашём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случае мы просто закрываем окно диалога через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cancel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 на не совсем обычный способ вызова череды методов цепочкой через </w:t>
      </w:r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точку </w:t>
      </w:r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setMessage</w:t>
      </w:r>
      <w:proofErr w:type="spellEnd"/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("Покормите кота!").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setIcon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R.drawable.ic_android_cat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т.д. Такой синтаксис можно часто увидеть в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JQuery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При таком способе не нужно использовать точку с 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запятой в конце каждого метода, вы просто склеиваете все вызовы. Но можете использовать и обычный синтаксис.</w:t>
      </w:r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Нелёгкий выбор - пример с двумя кнопками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B87A630" wp14:editId="5DFF4365">
            <wp:extent cx="2861945" cy="2565400"/>
            <wp:effectExtent l="0" t="0" r="0" b="6350"/>
            <wp:docPr id="2" name="Рисунок 2" descr="Нелёгкий вы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лёгкий выбо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рассмотрим пример создания диалогового окна с двумя кнопками на основе иллюстрации. Добавим на главный экран кнопку для вызова диалога и перейдём к коду: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ru.alexanderklimov.alertdialogdemo;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android.content.DialogInterface.OnCancelListener;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android.content.DialogInterface.OnClickListener;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android.widget.Toast;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AlertDialog.Builder ad;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Context context;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context = MainActivity.this;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title =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Выбор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есть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всегда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message =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пищу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button1String =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Вкусная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пища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button2String =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Здоровая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пища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 = new AlertDialog.Builder(context);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ad.setTitle(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title);  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заголовок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ad.setMessage(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message); 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сообщение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ad.setPositiveButton(button1String, new 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onClick(DialogInterface dialog, int arg1)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context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"Вы сделали правильный выбор",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Toast.LENGTH_LONG).show();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ad.setNegativeButton(button2String, new 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onClick(DialogInterface dialog, int arg1)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Возможно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правы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Toast.LENGTH_LONG)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ad.setCancelable(true);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ad.setOnCancelListener(new OnCancelListener()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onCancel(DialogInterface dialog)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context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"Вы ничего не выбрали",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Toast.LENGTH_LONG).show();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onCreateOptionsMenu(Menu menu)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getMenuInflater().inflate(R.menu.activity_main, menu);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4C9703B" wp14:editId="5EE3488B">
            <wp:extent cx="2286000" cy="3810000"/>
            <wp:effectExtent l="0" t="0" r="0" b="0"/>
            <wp:docPr id="3" name="Рисунок 3" descr="AlertDialog с кно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rtDialog с кнопкам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Общая часть кода осталась прежней - объект класса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AlertDialog.Builder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методы для настройки окна, а также кнопки диалога и обработку событий на них. В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можно добавить только по одной кнопке каждого типа: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Positive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Neutral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Negative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т. е. максимально возможное количество кнопок в диалоге — три. На названия кнопок не обращайте внимания, они не несут смысловой нагрузки, а только определяют порядок вывода. Причём в разных версиях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порядок менялся. Поэтому на старых устройствах кнопка Да может быть первой, а на новых - последней. Для каждой кнопки используется один из методов с префиксом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принимают в качестве параметров надпись для кнопки и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</w:t>
      </w:r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DialogInterface.OnClickListener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определяющий действие при нажатии. Чтобы пользователь не мог закрыть диалог клавишей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Back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на клавиатуре телефона, вызывается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метод</w:t>
      </w:r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setCancelable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параметром </w:t>
      </w:r>
      <w:proofErr w:type="spellStart"/>
      <w:r w:rsidRPr="002202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нашем случае используется значение </w:t>
      </w:r>
      <w:proofErr w:type="spellStart"/>
      <w:r w:rsidRPr="002202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выводится всплывающее сообщение, которое изучили на прошлом уроке. И, наконец, для отображения окна вызывается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самом деле диалоговое окно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очень гибкое в настройках. Диалоговое окно по вашему желанию может быть очень простым, например, с двумя стандартными кнопками «Да» и «Нет», а также очень сложным (с значками, списками, переключателями).</w:t>
      </w:r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в методе </w:t>
      </w:r>
      <w:proofErr w:type="spellStart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onCreateDialog</w:t>
      </w:r>
      <w:proofErr w:type="spellEnd"/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диалоговые окна сохраняли своё состояние, рекомендуется использовать методы активности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onPrepareDialog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пример с использованием метода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Разницы практически нет. Повторяем все предыдущие шаги, для отображения диалогового окна вызывается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builder.create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для создания диалога с кнопками </w:t>
      </w:r>
      <w:r w:rsidRPr="002202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Мяу, Гав, Сам дурак!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код будет выглядеть приблизительно так: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ru.alexanderklimov.alertdialogdemo;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android.app.Dialog;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android.content.DialogInterface.OnCancelListener;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android.content.DialogInterface.OnClickListener;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android.widget.Toast;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ad;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Context context;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идентификатор диалогового окна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AlertDialog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 кнопками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final int IDD_THREE_BUTTONS = 0;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...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//ad.show();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showDialog(IDD_THREE_BUTTONS);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Dialog onCreateDialog(int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switch (id)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case IDD_THREE_BUTTONS: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AlertDialog.Builder builder = new AlertDialog.Builder(this);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builder.setMessage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("Выберите правильный ответ")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.setCancelable(false)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setPositiveButton(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Мяу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setNeutralButton(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Гав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Сам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дурак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return builder.create();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062F6C7" wp14:editId="7FA21AEA">
            <wp:extent cx="2286000" cy="3810000"/>
            <wp:effectExtent l="0" t="0" r="0" b="0"/>
            <wp:docPr id="4" name="Рисунок 4" descr="AlertDialog в onCreate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Dialog в onCreateDia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 мы перенесли код в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 как в одном приложении может использоваться несколько видов диалоговых окон, то мы создали отдельный идентификатор IDD_THREE_BUTTONS, чтобы через него вызывать нужный диалог в методе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прописал в обработчике нажатия кнопки, закомментировав строчку от предыдущего примера. Если вы создавали проект под новые версии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 могли увидеть, что 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перечёркнут, так как теперь он считается устаревшим. Начиная с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3.0, необходимо использовать 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"http://developer.alexanderklimov.ru/android/dialogfragment.php" </w:instrTex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202A9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DialogFragment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со списком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нужно диалоговое окно со списком выбираемых пунктов вместо кнопок, то используйте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setItems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где нужно указать массив данных для отображения в списке диалога и интерфейс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dialogInterface.OnClickListener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определяет действие, когда пользователь выбирает элемент списка. Добавим в проект ещё одну кнопку и напишем код: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IDD_LIST_CATS = 1;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switch (v.getId())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...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case R.id.button2: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showDialog(IDD_LIST_CATS);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break;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...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Dialog onCreateDialog(int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switch (id)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...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case IDD_LIST_CATS: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mCatsName ={"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"};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builder = new AlertDialog.Builder(this);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builder.setTitle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("Выбираем кота"); // заголовок для диалога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builder.setItems(mCatsName,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onClick(DialogInterface dialog, int item)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// TODO Auto-generated method stub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Toast.makeText(getApplicationContext(),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Выбранный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mCatsName[item],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Toast.LENGTH_SHORT).show();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builder.setCancelable(false);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builder.create();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Запустите проект на выполнение. При нажатии кнопки вызова диалога должно появиться окно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 списком из трех пунктов для выбора имени кота. При выборе одного из пунктов меню появится всплывающее уведомление, показывающее выбранного кота.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8EF6F0F" wp14:editId="6484433A">
            <wp:extent cx="2286000" cy="3810000"/>
            <wp:effectExtent l="0" t="0" r="0" b="0"/>
            <wp:docPr id="5" name="Рисунок 5" descr="AlertDialog со спи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ertDialog со списком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AlertDialog</w:t>
      </w:r>
      <w:proofErr w:type="spellEnd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 переключателями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создания диалогового окна с переключателями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RadioButton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применяется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setSingleChoiceitems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вместо метода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setItems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диалоговое окно создается внутри </w:t>
      </w:r>
      <w:proofErr w:type="spellStart"/>
      <w:proofErr w:type="gram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onCreateDialog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система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управляет состоянием списка с переключателями. Пока текущая деятельность активна, диалоговое окно при последующих вызовах запоминает ранее выбранные пункты.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final int IDD_RADIO_CATS = 2;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часть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кода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onCreateDialog()</w:t>
      </w:r>
      <w:proofErr w:type="gramEnd"/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 IDD_RADIO_CATS: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mChooseCats = {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};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builder = new AlertDialog.Builder(this);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builder.setTitle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("Выберите любимое имя кота")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setCancelable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// добавляем одну кнопку для закрытия диалога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setNeutralButton(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Назад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добавляем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переключатели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.setSingleChoiceItems(mChooseCats, -1,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int item)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Toast.makeText(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            getApplicationContext(),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Любимое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+ mChooseCats[item],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Toast.LENGTH_SHORT).show();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 на следующие детали. При выборе переключателя диалоговое окно закрываться не будет. Поэтому необходимо предусмотреть механизм закрытия окна, например, добавить кнопку. Второй момент - в методе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setSingleChoiceitems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первого параметра используется массив значений для переключателей, а для второго параметра используется целочисленное значение индекса переключателя, который будет включен по умолчанию при вызове диалогового окна. Если вы хотите, чтобы все переключатели при запуске были в выключенном состоянии, то используйте значение -1.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113EB6D" wp14:editId="343B88E5">
            <wp:extent cx="2286000" cy="3810000"/>
            <wp:effectExtent l="0" t="0" r="0" b="0"/>
            <wp:docPr id="6" name="Рисунок 6" descr="AlertDialog с переключ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ertDialog с переключателям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 флажками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использовать вместо переключателей флажки (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CheckBox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для множественного выбора, то вам нужен метод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setMultiChoiceItems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Код практически идентичен предыдущему примеру: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IDD_CHECK_CATS = 3;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часть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кода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onCreateDialog()</w:t>
      </w:r>
      <w:proofErr w:type="gramEnd"/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 IDD_CHECK_CATS: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boolean[] mCheckedItems = { false, true, false };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checkCatsName = {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};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builder = new AlertDialog.Builder(this);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builder.setTitle(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Выберите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котов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.setCancelable(false)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.setMultiChoiceItems(checkCatsName, mCheckedItems,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DialogInterface.OnMultiChoiceClickListener()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int which, boolean isChecked)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mCheckedItems[which] = isChecked;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Добавляем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кнопки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setPositiveButton(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Готово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StringBuilder state = new StringBuilder();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for (int i = 0; i &lt; checkCatsName.length; i++)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state.append("" + checkCatsName[i]);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if (mCheckedItems[i])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state.append(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выбран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\n");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else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state.append(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выбран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\n");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Toast.makeText(getApplicationContext(),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state.toString(), Toast.LENGTH_LONG)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 параметр в методе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setMultiChoiceItems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массив значений для списка с флажками, второй параметр —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булевый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массив состояний флажков списка по умолчанию при вызове диалога. Например, мы хотим, чтобы второй элемент списка был отмечен флажком, а остальные элементы нужно оставить неотмеченными. В этом случае используем массив из булевых значений: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</w:t>
      </w:r>
      <w:proofErr w:type="spellEnd"/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boolean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mCheckedItems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{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 в предыдущем случае с переключателями, для диалогового окна с флажками необходимо использовать кнопки для закрытия окна. Пока приложение активно, оно помнит предыдущее состояние диалогового окна.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AFF79ED" wp14:editId="65F576E6">
            <wp:extent cx="2286000" cy="3810000"/>
            <wp:effectExtent l="0" t="0" r="0" b="0"/>
            <wp:docPr id="7" name="Рисунок 7" descr="AlertDialog с флаж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ertDialog с флажкам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4DF54DC" wp14:editId="56C746B3">
            <wp:extent cx="2286000" cy="3810000"/>
            <wp:effectExtent l="0" t="0" r="0" b="0"/>
            <wp:docPr id="8" name="Рисунок 8" descr="AlertDialog с флаж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rtDialog с флажкам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source"/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"http://rusproject.narod.ru/android/alertdialog.htm" </w:instrTex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202A9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Исходный код к статье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bookmarkEnd w:id="1"/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Автоматическое закрытие окна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отличие от сообщения 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"http://developer.alexanderklimov.ru/android/toast.php" </w:instrTex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202A9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Toast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которое закрывается через одну-две секунды, диалоговые окна сами не закрываются, а ждут реакции пользователя. Но если мы воспользуемся таймером, то сможем обойти это ограничение (подсмотрел </w:t>
      </w:r>
      <w:hyperlink r:id="rId21" w:history="1">
        <w:r w:rsidRPr="002202A9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тут</w:t>
        </w:r>
      </w:hyperlink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Добавим в проект кнопку для вызова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самозакрывающего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диалогового окна и напишем код для обработчика щелчка кнопки: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builder = new AlertDialog.Builder(v.getContext());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builder.setTitle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("Автоматическое закрытие окна");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builder.setMessage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("Через пять секунд это окно закроется автоматически!");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builder.setCancelable(true);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AlertDialog dlg = builder.create();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dlg.show();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Timer timer = new Timer();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timer.schedule(new TimerTask()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run()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dlg.dismiss(); // when the task active then close the dialog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timer.cancel(); // also just top the timer thread, otherwise,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// you may receive a crash report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}, 5000)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//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через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5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секунд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(5000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миллисекунд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), the task will be active.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2202A9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 рейтингом (проблемный пример)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Однажды я повстречал в сети пример включения компонента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RatingBar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диалог. При тестировании обнаружил, что код работает не совсем корректно. На экран всегда выводятся шесть звёздочек, несмотря на установленные настройки. А если развернуть приложение в альбомный режим, то выводятся и семь звездочек и больше, в зависимости от размеров экрана. Оставил пример на память, если кто-то разберётся в чём тут была проблема, то дайте знать.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TextView txtView;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super.onCreate(savedInstanceState);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setContentView(R.layout.activity_test);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txtView = (TextView) findViewById(R.id.textView1);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showRatingDialog();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showRatingDialog()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AlertDialog.Builder ratingdialog = new AlertDialog.Builder(this);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RatingBar rating = new RatingBar(this);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ratingdialog.setIcon(android.R.drawable.btn_star_big_on);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ratingdialog.setTitle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("Голосуем за любимого кота!");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ratingdialog.setView(rating);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rating.setMax(5);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rating.setNumStars(5);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rating.setStepSize((float) 1.0);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ratingdialog.setPositiveButton(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Готово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onClick(DialogInterface dialog, int which)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txtView.setText(String.valueOf(rating.getRating()));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dialog.dismiss();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ratingdialog.create();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ratingdialog.show();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6523955" wp14:editId="3ADEF3C6">
            <wp:extent cx="2861945" cy="2675255"/>
            <wp:effectExtent l="0" t="0" r="0" b="0"/>
            <wp:docPr id="9" name="Рисунок 9" descr="AlertDialog с Rating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ertDialog с RatingBa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2202A9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Решение проблемы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Читатели предложили несколько вариантов решения проблемы. Как следует из документации, компонент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RatingBar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следует размещать в макете, который имеет свойство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wrap_content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Поступим следующим образом. Создадим отдельную разметку с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RatingBar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которую присоединим к диалоговому окну. Итак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202A9" w:rsidRPr="002202A9" w:rsidRDefault="002202A9" w:rsidP="002202A9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2202A9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res/layout/ratingdialog.xml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android:id="@+id/linearlayout"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android:padding="2dip" &gt;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&lt;RatingBar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android:id="@+id/ratingbar"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android:layout_gravity="center"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android:layout_marginBottom="10dp"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android:layout_marginTop="10dp"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android:clickable="true"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android:isIndicator="false"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android:numStars="3"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android:rating="2"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android:stepSize="1.0" /&gt;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модифицированный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showRatingDialog()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AlertDialog.Builder ratingdialog = new AlertDialog.Builder(this);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ratingdialog.setIcon(android.R.drawable.btn_star_big_on);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ratingdialog.setTitle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("Голосуем за любимого кота!");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 linearlayout = getLayoutInflater().inflate(R.layout.ratingdialog, null);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ratingdialog.setView(linearlayout);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RatingBar rating = (RatingBar)linearlayout.findViewById(R.id.ratingbar);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ratingdialog.setPositiveButton(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Готово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onClick(DialogInterface dialog, int which)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txtView.setText(String.valueOf(rating.getRating()));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dialog.dismiss();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Отмена</w:t>
      </w: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 int id) {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dialog.cancel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}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});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ratingdialog.create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ratingdialog.show</w:t>
      </w:r>
      <w:proofErr w:type="spellEnd"/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202A9" w:rsidRPr="002202A9" w:rsidRDefault="002202A9" w:rsidP="0022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02A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B6E67D0" wp14:editId="6913ABEF">
            <wp:extent cx="2861945" cy="3242945"/>
            <wp:effectExtent l="0" t="0" r="0" b="0"/>
            <wp:docPr id="10" name="Рисунок 10" descr="Rating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tingBa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9" w:rsidRPr="002202A9" w:rsidRDefault="002202A9" w:rsidP="002202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внимание, что для доступа к свойствам </w:t>
      </w:r>
      <w:proofErr w:type="spellStart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RatingBar</w:t>
      </w:r>
      <w:proofErr w:type="spellEnd"/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мы вызываем метод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View.findViewById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 </w:t>
      </w:r>
      <w:proofErr w:type="spell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Activity.findViewById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как обычно мы привыкли делать в методе </w:t>
      </w:r>
      <w:proofErr w:type="spellStart"/>
      <w:proofErr w:type="gramStart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202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202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когда опускаем название класса.</w:t>
      </w:r>
    </w:p>
    <w:p w:rsidR="00A35639" w:rsidRDefault="00A35639">
      <w:bookmarkStart w:id="2" w:name="_GoBack"/>
      <w:bookmarkEnd w:id="2"/>
    </w:p>
    <w:sectPr w:rsidR="00A3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010E0"/>
    <w:multiLevelType w:val="multilevel"/>
    <w:tmpl w:val="02F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A9"/>
    <w:rsid w:val="002202A9"/>
    <w:rsid w:val="00A3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C820E-AA6D-4337-B445-FD93C672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alertdialog.ph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xjaphx.wordpress.com/2011/07/13/auto-close-dialog-after-a-specific-time/" TargetMode="External"/><Relationship Id="rId7" Type="http://schemas.openxmlformats.org/officeDocument/2006/relationships/hyperlink" Target="http://developer.alexanderklimov.ru/android/alertdialog.php" TargetMode="External"/><Relationship Id="rId12" Type="http://schemas.openxmlformats.org/officeDocument/2006/relationships/hyperlink" Target="http://developer.alexanderklimov.ru/android/alertdialog.php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lertdialog.php" TargetMode="External"/><Relationship Id="rId11" Type="http://schemas.openxmlformats.org/officeDocument/2006/relationships/hyperlink" Target="http://developer.alexanderklimov.ru/android/alertdialog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eveloper.alexanderklimov.ru/android/alertdialog.php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://developer.alexanderklimov.ru/android/alertdialog.ph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alertdialog.php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2016-10-01T23:55:00Z</dcterms:created>
  <dcterms:modified xsi:type="dcterms:W3CDTF">2016-10-01T23:56:00Z</dcterms:modified>
</cp:coreProperties>
</file>