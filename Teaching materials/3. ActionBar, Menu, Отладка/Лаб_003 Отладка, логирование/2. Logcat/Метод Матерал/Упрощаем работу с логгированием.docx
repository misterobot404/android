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3F" w:rsidRPr="00A2223F" w:rsidRDefault="00A2223F" w:rsidP="00A2223F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r w:rsidRPr="00A2223F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Упрощаем работу с </w:t>
      </w:r>
      <w:proofErr w:type="spellStart"/>
      <w:r w:rsidRPr="00A2223F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логгированием</w:t>
      </w:r>
      <w:proofErr w:type="spellEnd"/>
    </w:p>
    <w:p w:rsidR="00A2223F" w:rsidRPr="00A2223F" w:rsidRDefault="00A2223F" w:rsidP="00A2223F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</w:pPr>
      <w:hyperlink r:id="rId5" w:tooltip="Записи admin" w:history="1">
        <w:proofErr w:type="spellStart"/>
        <w:r w:rsidRPr="00A2223F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>admin</w:t>
        </w:r>
        <w:proofErr w:type="spellEnd"/>
      </w:hyperlink>
      <w:r w:rsidRPr="00A2223F">
        <w:rPr>
          <w:rFonts w:ascii="Times New Roman" w:eastAsia="Times New Roman" w:hAnsi="Times New Roman" w:cs="Times New Roman"/>
          <w:color w:val="A2A2A2"/>
          <w:sz w:val="21"/>
          <w:szCs w:val="21"/>
          <w:bdr w:val="none" w:sz="0" w:space="0" w:color="auto" w:frame="1"/>
          <w:lang w:eastAsia="ru-RU"/>
        </w:rPr>
        <w:t> |</w:t>
      </w:r>
      <w:r w:rsidRPr="00A2223F"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  <w:t> 08.04.2015</w:t>
      </w:r>
    </w:p>
    <w:p w:rsidR="00A2223F" w:rsidRPr="00A2223F" w:rsidRDefault="00A2223F" w:rsidP="00A2223F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</w:pPr>
      <w:hyperlink r:id="rId6" w:anchor="comments" w:history="1">
        <w:r w:rsidRPr="00A2223F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 xml:space="preserve">0 </w:t>
        </w:r>
        <w:proofErr w:type="spellStart"/>
        <w:r w:rsidRPr="00A2223F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>Comment</w:t>
        </w:r>
        <w:proofErr w:type="spellEnd"/>
      </w:hyperlink>
    </w:p>
    <w:p w:rsidR="00A2223F" w:rsidRPr="00A2223F" w:rsidRDefault="00A2223F" w:rsidP="00A2223F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" w:author="Unknown">
        <w:r w:rsidRPr="00A2223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</w:ins>
    </w:p>
    <w:p w:rsidR="00A2223F" w:rsidRPr="00A2223F" w:rsidRDefault="00A2223F" w:rsidP="00A2223F">
      <w:pPr>
        <w:shd w:val="clear" w:color="auto" w:fill="FFFFFF"/>
        <w:spacing w:after="0" w:line="240" w:lineRule="auto"/>
        <w:textAlignment w:val="baseline"/>
        <w:rPr>
          <w:ins w:id="2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3" w:author="Unknown"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Решил немного упростить процесс работы с </w:t>
        </w:r>
        <w:proofErr w:type="spellStart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fldChar w:fldCharType="begin"/>
        </w:r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instrText xml:space="preserve"> HYPERLINK "http://androiddocs.ru/loggirovanie-v-android-prilozheniyax/" \t "_blank" </w:instrText>
        </w:r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fldChar w:fldCharType="separate"/>
        </w:r>
        <w:r w:rsidRPr="00A2223F">
          <w:rPr>
            <w:rFonts w:ascii="Helvetica" w:eastAsia="Times New Roman" w:hAnsi="Helvetica" w:cs="Helvetica"/>
            <w:color w:val="16A1E7"/>
            <w:sz w:val="21"/>
            <w:szCs w:val="21"/>
            <w:u w:val="single"/>
            <w:bdr w:val="none" w:sz="0" w:space="0" w:color="auto" w:frame="1"/>
            <w:lang w:eastAsia="ru-RU"/>
          </w:rPr>
          <w:t>логгированием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fldChar w:fldCharType="end"/>
        </w:r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и создать для этого свой «</w:t>
        </w:r>
        <w:proofErr w:type="spellStart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кастомный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» класс (я назвал его </w:t>
        </w:r>
        <w:proofErr w:type="spellStart"/>
        <w:r w:rsidRPr="00A2223F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Logs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). </w:t>
        </w:r>
        <w:proofErr w:type="gramStart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Нет, конечно же, нет, я не стал писать все «на низком» уровне:) Речь идет о классе, который содержит статические методы с одноименным названием, что и в классе </w:t>
        </w:r>
        <w:proofErr w:type="spellStart"/>
        <w:r w:rsidRPr="00A2223F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Log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</w:t>
        </w:r>
        <w:proofErr w:type="gram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Идея такова, чтобы вызывать нужные методы </w:t>
        </w:r>
        <w:proofErr w:type="spellStart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логгирования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, передавая только значение в качестве параметра (тег для </w:t>
        </w:r>
        <w:proofErr w:type="spellStart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логгирования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будет добавлять метод-посредник). Кроме того, класс </w:t>
        </w:r>
        <w:proofErr w:type="spellStart"/>
        <w:r w:rsidRPr="00A2223F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Logs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 будет содержать переменную-флаг, в </w:t>
        </w:r>
        <w:proofErr w:type="gramStart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зависимости</w:t>
        </w:r>
        <w:proofErr w:type="gram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от значения которой </w:t>
        </w:r>
        <w:proofErr w:type="spellStart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логгирование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будет осуществляться или нет. Это избавит от необходимости чистить код от «логов» перед релизом приложения.</w:t>
        </w:r>
      </w:ins>
    </w:p>
    <w:p w:rsidR="00A2223F" w:rsidRPr="00A2223F" w:rsidRDefault="00A2223F" w:rsidP="00A2223F">
      <w:pPr>
        <w:shd w:val="clear" w:color="auto" w:fill="FFFFFF"/>
        <w:spacing w:after="300" w:line="240" w:lineRule="auto"/>
        <w:textAlignment w:val="baseline"/>
        <w:rPr>
          <w:ins w:id="4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5" w:author="Unknown"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Идея не нова. Есть множество примеров подобных классов. Вы можете выбрать вариант, который больше подходит под ваши нужды.</w:t>
        </w:r>
      </w:ins>
    </w:p>
    <w:p w:rsidR="00A2223F" w:rsidRPr="00A2223F" w:rsidRDefault="00A2223F" w:rsidP="00A2223F">
      <w:pPr>
        <w:shd w:val="clear" w:color="auto" w:fill="FFFFFF"/>
        <w:spacing w:after="0" w:line="240" w:lineRule="auto"/>
        <w:textAlignment w:val="baseline"/>
        <w:rPr>
          <w:ins w:id="6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7" w:author="Unknown"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Итак, сам класс (в проекте я помещаю его в директорию </w:t>
        </w:r>
        <w:proofErr w:type="spellStart"/>
        <w:r w:rsidRPr="00A2223F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utils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)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A2223F" w:rsidRPr="00A2223F" w:rsidTr="00A2223F">
        <w:tc>
          <w:tcPr>
            <w:tcW w:w="0" w:type="auto"/>
            <w:vAlign w:val="center"/>
            <w:hideMark/>
          </w:tcPr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20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21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22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23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24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25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26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27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900" w:type="dxa"/>
            <w:vAlign w:val="center"/>
            <w:hideMark/>
          </w:tcPr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package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ru.androiddocs.newscreen.utils;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android.util.Log;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/**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* Created by androidDocs.ru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*/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public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class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Logs {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private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static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final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String TAG = "my_tag";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private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static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boolean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isLogsEnabled = true;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static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i(String string) {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if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(isLogsEnabled) Log.i(TAG, string);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}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static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e(String string) {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if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(isLogsEnabled) Log.e(TAG, string);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}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static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d(String string) {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if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(isLogsEnabled) Log.d(TAG, string);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}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static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v(String string) {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if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(isLogsEnabled) Log.v(TAG, string);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}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static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w(String string) {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if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(isLogsEnabled) Log.w(TAG, string);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</w:tc>
      </w:tr>
    </w:tbl>
    <w:p w:rsidR="00A2223F" w:rsidRPr="00A2223F" w:rsidRDefault="00A2223F" w:rsidP="00A2223F">
      <w:pPr>
        <w:shd w:val="clear" w:color="auto" w:fill="FFFFFF"/>
        <w:spacing w:after="0" w:line="240" w:lineRule="auto"/>
        <w:textAlignment w:val="baseline"/>
        <w:rPr>
          <w:ins w:id="8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9" w:author="Unknown"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Как видите, ничего </w:t>
        </w:r>
        <w:proofErr w:type="spellStart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сверхестесственного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 Константа </w:t>
        </w:r>
        <w:r w:rsidRPr="00A2223F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TAG</w:t>
        </w:r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, в которой содержится наш тег для логов и переменная </w:t>
        </w:r>
        <w:proofErr w:type="spellStart"/>
        <w:r w:rsidRPr="00A2223F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isLogsEnabled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, имеющая по умолчанию значение </w:t>
        </w:r>
        <w:proofErr w:type="spellStart"/>
        <w:r w:rsidRPr="00A2223F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true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, т.е. все </w:t>
        </w:r>
        <w:proofErr w:type="spellStart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логгировать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(перед релизом проекта меняем на </w:t>
        </w:r>
        <w:proofErr w:type="spellStart"/>
        <w:r w:rsidRPr="00A2223F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false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).</w:t>
        </w:r>
      </w:ins>
    </w:p>
    <w:p w:rsidR="00A2223F" w:rsidRPr="00A2223F" w:rsidRDefault="00A2223F" w:rsidP="00A2223F">
      <w:pPr>
        <w:shd w:val="clear" w:color="auto" w:fill="FFFFFF"/>
        <w:spacing w:after="300" w:line="240" w:lineRule="auto"/>
        <w:textAlignment w:val="baseline"/>
        <w:rPr>
          <w:ins w:id="10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11" w:author="Unknown"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Теперь, когда нам нужно что-то </w:t>
        </w:r>
        <w:proofErr w:type="spellStart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залоггировать</w:t>
        </w:r>
        <w:proofErr w:type="spellEnd"/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, вызываем нужный метод так: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A2223F" w:rsidRPr="00A2223F" w:rsidTr="00A2223F">
        <w:tc>
          <w:tcPr>
            <w:tcW w:w="0" w:type="auto"/>
            <w:vAlign w:val="center"/>
            <w:hideMark/>
          </w:tcPr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20" w:type="dxa"/>
            <w:vAlign w:val="center"/>
            <w:hideMark/>
          </w:tcPr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proofErr w:type="spellStart"/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Logs.d</w:t>
            </w:r>
            <w:proofErr w:type="spellEnd"/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("Какое-то сообщение");</w:t>
            </w:r>
          </w:p>
        </w:tc>
      </w:tr>
    </w:tbl>
    <w:p w:rsidR="00A2223F" w:rsidRPr="00A2223F" w:rsidRDefault="00A2223F" w:rsidP="00A2223F">
      <w:pPr>
        <w:shd w:val="clear" w:color="auto" w:fill="FFFFFF"/>
        <w:spacing w:after="300" w:line="240" w:lineRule="auto"/>
        <w:textAlignment w:val="baseline"/>
        <w:rPr>
          <w:ins w:id="12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13" w:author="Unknown">
        <w:r w:rsidRPr="00A2223F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Пример в контексте: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A2223F" w:rsidRPr="00A2223F" w:rsidTr="00A2223F">
        <w:tc>
          <w:tcPr>
            <w:tcW w:w="0" w:type="auto"/>
            <w:vAlign w:val="center"/>
            <w:hideMark/>
          </w:tcPr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1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900" w:type="dxa"/>
            <w:vAlign w:val="center"/>
            <w:hideMark/>
          </w:tcPr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package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ru.androiddocs.newscreen;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android.os.Bundle;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ru.androiddocs.newscreen.utils.Logs;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public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class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 extends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ActionBarActivity {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@Override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protected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setContentView(R.layout.activity_main);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A2223F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Logs.d</w:t>
            </w:r>
            <w:proofErr w:type="spellEnd"/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("</w:t>
            </w:r>
            <w:proofErr w:type="spellStart"/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onCreate</w:t>
            </w:r>
            <w:proofErr w:type="spellEnd"/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");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}</w:t>
            </w:r>
          </w:p>
          <w:p w:rsidR="00A2223F" w:rsidRPr="00A2223F" w:rsidRDefault="00A2223F" w:rsidP="00A22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A2223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</w:tc>
      </w:tr>
    </w:tbl>
    <w:p w:rsidR="006D3192" w:rsidRDefault="006D3192">
      <w:bookmarkStart w:id="14" w:name="_GoBack"/>
      <w:bookmarkEnd w:id="14"/>
    </w:p>
    <w:sectPr w:rsidR="006D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3F"/>
    <w:rsid w:val="006D3192"/>
    <w:rsid w:val="00A2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08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2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05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05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3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6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02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1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9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2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ndroiddocs.ru/uproshhaem-rabotu-s-loggirovaniem/" TargetMode="External"/><Relationship Id="rId5" Type="http://schemas.openxmlformats.org/officeDocument/2006/relationships/hyperlink" Target="http://androiddocs.ru/author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2016-09-16T02:27:00Z</dcterms:created>
  <dcterms:modified xsi:type="dcterms:W3CDTF">2016-09-16T02:27:00Z</dcterms:modified>
</cp:coreProperties>
</file>