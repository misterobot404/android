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D01" w:rsidRPr="00CD10CE" w:rsidRDefault="00984D01" w:rsidP="00984D01">
      <w:pPr>
        <w:shd w:val="clear" w:color="auto" w:fill="FFFFFF"/>
        <w:spacing w:before="360" w:after="360" w:line="240" w:lineRule="auto"/>
        <w:outlineLvl w:val="0"/>
        <w:rPr>
          <w:rFonts w:ascii="Helvetica" w:eastAsia="Times New Roman" w:hAnsi="Helvetica" w:cs="Times New Roman"/>
          <w:b/>
          <w:color w:val="8A6D3B"/>
          <w:spacing w:val="-5"/>
          <w:kern w:val="36"/>
          <w:sz w:val="44"/>
          <w:szCs w:val="44"/>
          <w:lang w:eastAsia="ru-RU"/>
        </w:rPr>
      </w:pPr>
      <w:proofErr w:type="spellStart"/>
      <w:r w:rsidRPr="00CD10CE">
        <w:rPr>
          <w:rFonts w:ascii="Helvetica" w:eastAsia="Times New Roman" w:hAnsi="Helvetica" w:cs="Times New Roman"/>
          <w:b/>
          <w:color w:val="8A6D3B"/>
          <w:spacing w:val="-5"/>
          <w:kern w:val="36"/>
          <w:sz w:val="44"/>
          <w:szCs w:val="44"/>
          <w:lang w:eastAsia="ru-RU"/>
        </w:rPr>
        <w:t>ViewPropertyAnimator</w:t>
      </w:r>
      <w:proofErr w:type="spellEnd"/>
    </w:p>
    <w:p w:rsidR="00984D01" w:rsidRPr="00984D01" w:rsidRDefault="00CD10CE" w:rsidP="00984D0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4" w:anchor="hideshow" w:history="1">
        <w:r w:rsidR="00984D01" w:rsidRPr="00984D01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Скрываем и показываем кнопку через анимацию</w:t>
        </w:r>
      </w:hyperlink>
      <w:r w:rsidR="00984D01"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hyperlink r:id="rId5" w:anchor="customfade" w:history="1">
        <w:r w:rsidR="00984D01" w:rsidRPr="00984D01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 xml:space="preserve">Класс </w:t>
        </w:r>
        <w:proofErr w:type="spellStart"/>
        <w:r w:rsidR="00984D01" w:rsidRPr="00984D01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Fade</w:t>
        </w:r>
        <w:proofErr w:type="spellEnd"/>
      </w:hyperlink>
      <w:r w:rsidR="00984D01"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hyperlink r:id="rId6" w:anchor="crossfade" w:history="1">
        <w:proofErr w:type="spellStart"/>
        <w:r w:rsidR="00984D01" w:rsidRPr="00984D01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Crossfade</w:t>
        </w:r>
        <w:proofErr w:type="spellEnd"/>
        <w:r w:rsidR="00984D01" w:rsidRPr="00984D01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: Эффект растворения</w:t>
        </w:r>
      </w:hyperlink>
    </w:p>
    <w:p w:rsidR="00984D01" w:rsidRPr="00984D01" w:rsidRDefault="00984D01" w:rsidP="00984D0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статье про </w:t>
      </w:r>
      <w:proofErr w:type="spellStart"/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begin"/>
      </w:r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instrText xml:space="preserve"> HYPERLINK "http://developer.alexanderklimov.ru/android/animation/objectanimator.php" </w:instrText>
      </w:r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separate"/>
      </w:r>
      <w:r w:rsidRPr="00984D01">
        <w:rPr>
          <w:rFonts w:ascii="Helvetica" w:eastAsia="Times New Roman" w:hAnsi="Helvetica" w:cs="Times New Roman"/>
          <w:color w:val="40C4FF"/>
          <w:sz w:val="21"/>
          <w:szCs w:val="21"/>
          <w:u w:val="single"/>
          <w:lang w:eastAsia="ru-RU"/>
        </w:rPr>
        <w:t>ObjectAnimator</w:t>
      </w:r>
      <w:proofErr w:type="spellEnd"/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end"/>
      </w:r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 мы рассказывали о новом классе, который появился в </w:t>
      </w:r>
      <w:proofErr w:type="spellStart"/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3.0. А в </w:t>
      </w:r>
      <w:proofErr w:type="spellStart"/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3.1 (API 12) делать анимацию для компонентов стало ещё проще! Теперь подключать нужный вид анимации стало намного удобнее.</w:t>
      </w:r>
    </w:p>
    <w:p w:rsidR="00984D01" w:rsidRPr="00984D01" w:rsidRDefault="00984D01" w:rsidP="00984D0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Для сравнения вспомним код с использованием </w:t>
      </w:r>
      <w:proofErr w:type="spellStart"/>
      <w:r w:rsidRPr="00984D0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ObjectAnimator</w:t>
      </w:r>
      <w:proofErr w:type="spellEnd"/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для кнопки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 objectAnimator = ObjectAnimator.ofFloat(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animatorButton, "translationX", 0f, 400f);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objectAnimator.setDuration(1000);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objectAnimator.start();</w:t>
      </w:r>
    </w:p>
    <w:p w:rsidR="00984D01" w:rsidRPr="00984D01" w:rsidRDefault="00984D01" w:rsidP="00984D0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А</w:t>
      </w:r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теперь</w:t>
      </w:r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посмотрите</w:t>
      </w:r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</w:t>
      </w:r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новый</w:t>
      </w:r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код</w:t>
      </w:r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для</w:t>
      </w:r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кнопки</w:t>
      </w:r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984D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myButton.animate</w:t>
      </w:r>
      <w:proofErr w:type="spellEnd"/>
      <w:r w:rsidRPr="00984D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().x(500).y(500);</w:t>
      </w:r>
    </w:p>
    <w:p w:rsidR="00984D01" w:rsidRPr="00984D01" w:rsidRDefault="00984D01" w:rsidP="00984D0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У кнопки есть методы </w:t>
      </w:r>
      <w:proofErr w:type="spellStart"/>
      <w:r w:rsidRPr="00984D0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animate</w:t>
      </w:r>
      <w:proofErr w:type="spellEnd"/>
      <w:r w:rsidRPr="00984D0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 </w:t>
      </w:r>
      <w:r w:rsidRPr="00984D0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x()</w:t>
      </w:r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 </w:t>
      </w:r>
      <w:r w:rsidRPr="00984D0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y()</w:t>
      </w:r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которые можно выстроить в цепочку и данный код заставит кнопку переместиться по оси X и Y. Удобно, не так ли?</w:t>
      </w:r>
    </w:p>
    <w:p w:rsidR="00984D01" w:rsidRPr="00984D01" w:rsidRDefault="00984D01" w:rsidP="00984D0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Для анимации прозрачности достаточно одной </w:t>
      </w:r>
      <w:del w:id="0" w:author="Unknown">
        <w:r w:rsidRPr="00984D01">
          <w:rPr>
            <w:rFonts w:ascii="Helvetica" w:eastAsia="Times New Roman" w:hAnsi="Helvetica" w:cs="Times New Roman"/>
            <w:color w:val="333333"/>
            <w:sz w:val="21"/>
            <w:szCs w:val="21"/>
            <w:lang w:eastAsia="ru-RU"/>
          </w:rPr>
          <w:delText>таблэтки</w:delText>
        </w:r>
      </w:del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строчки кода: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984D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myButton.animate</w:t>
      </w:r>
      <w:proofErr w:type="spellEnd"/>
      <w:r w:rsidRPr="00984D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().</w:t>
      </w:r>
      <w:proofErr w:type="spellStart"/>
      <w:r w:rsidRPr="00984D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alpha</w:t>
      </w:r>
      <w:proofErr w:type="spellEnd"/>
      <w:r w:rsidRPr="00984D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(0);</w:t>
      </w:r>
    </w:p>
    <w:p w:rsidR="00984D01" w:rsidRPr="00984D01" w:rsidRDefault="00984D01" w:rsidP="00984D0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Синтаксис кажется понятным, коротким и легко запоминаемым. Обратите внимание, что мы не нуждаемся также в команде </w:t>
      </w:r>
      <w:proofErr w:type="spellStart"/>
      <w:r w:rsidRPr="00984D0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start</w:t>
      </w:r>
      <w:proofErr w:type="spellEnd"/>
      <w:r w:rsidRPr="00984D0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так как это работает по умолчанию. Также по умолчанию используется своя продолжительность анимации, но можно задать свою: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myButton.animate().setDuration(2000);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myButton.animate().rotationYBy(720);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984D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myButton.animate</w:t>
      </w:r>
      <w:proofErr w:type="spellEnd"/>
      <w:r w:rsidRPr="00984D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().x(100).y(200);</w:t>
      </w:r>
    </w:p>
    <w:p w:rsidR="00984D01" w:rsidRPr="00984D01" w:rsidRDefault="00984D01" w:rsidP="00984D0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В этом примере задаётся продолжительность в 2 секунды, вращение на 720 градусов (3D-эффект вращения!) и перемещение.</w:t>
      </w:r>
    </w:p>
    <w:p w:rsidR="00984D01" w:rsidRPr="00984D01" w:rsidRDefault="00984D01" w:rsidP="00984D0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Сами разработчики говорят, что новый вид анимации не только удобен в плане написания кода, но и требует меньше ресурсов. Если в вашем проекте требуется анимация для компонентов, то всячески рекомендую использовать новый класс.</w:t>
      </w:r>
    </w:p>
    <w:p w:rsidR="00984D01" w:rsidRPr="00984D01" w:rsidRDefault="00984D01" w:rsidP="00984D0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Можете самостоятельно изучить документацию по этому вопросу, там не так много методов.</w:t>
      </w:r>
    </w:p>
    <w:p w:rsidR="00984D01" w:rsidRPr="00984D01" w:rsidRDefault="00984D01" w:rsidP="00984D0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Видео от разработчиков</w:t>
      </w:r>
    </w:p>
    <w:p w:rsidR="00984D01" w:rsidRPr="00CD10CE" w:rsidRDefault="00984D01" w:rsidP="00984D01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b/>
          <w:color w:val="8A6D3B"/>
          <w:spacing w:val="-5"/>
          <w:kern w:val="36"/>
          <w:sz w:val="44"/>
          <w:szCs w:val="44"/>
          <w:lang w:eastAsia="ru-RU"/>
        </w:rPr>
      </w:pPr>
      <w:r w:rsidRPr="00CD10CE">
        <w:rPr>
          <w:rFonts w:ascii="Helvetica" w:eastAsia="Times New Roman" w:hAnsi="Helvetica" w:cs="Times New Roman"/>
          <w:b/>
          <w:color w:val="8A6D3B"/>
          <w:spacing w:val="-5"/>
          <w:kern w:val="36"/>
          <w:sz w:val="44"/>
          <w:szCs w:val="44"/>
          <w:lang w:eastAsia="ru-RU"/>
        </w:rPr>
        <w:t>Скрываем и показываем кнопку через</w:t>
      </w:r>
      <w:r w:rsidRPr="00984D01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 xml:space="preserve"> </w:t>
      </w:r>
      <w:r w:rsidRPr="00CD10CE">
        <w:rPr>
          <w:rFonts w:ascii="Helvetica" w:eastAsia="Times New Roman" w:hAnsi="Helvetica" w:cs="Times New Roman"/>
          <w:b/>
          <w:color w:val="8A6D3B"/>
          <w:spacing w:val="-5"/>
          <w:kern w:val="36"/>
          <w:sz w:val="44"/>
          <w:szCs w:val="44"/>
          <w:lang w:eastAsia="ru-RU"/>
        </w:rPr>
        <w:t>анимацию</w:t>
      </w:r>
    </w:p>
    <w:p w:rsidR="00984D01" w:rsidRPr="00984D01" w:rsidRDefault="00984D01" w:rsidP="00984D0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Разместите на экране три кнопки. Первая кнопка </w:t>
      </w:r>
      <w:proofErr w:type="spellStart"/>
      <w:r w:rsidRPr="00984D0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buttonSend</w:t>
      </w:r>
      <w:proofErr w:type="spellEnd"/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будет подопытным кроликом, а остальные две будут её скрывать и показывать.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void onClick(View view) {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buttonSend.animate().alpha(0f).setListener(new AnimatorListenerAdapter() {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public void onAnimationEnd(Animator animation) {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buttonSend.setVisibility(</w:t>
      </w:r>
      <w:proofErr w:type="gramEnd"/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View.INVISIBLE); // </w:t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или</w:t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GONE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buttonSend.setAlpha(1f);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buttonSend.animate().setListener(null);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});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void onClick2(View view) {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buttonSend.setAlpha(0);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buttonSend.setVisibility(View.VISIBLE);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buttonSend.animate().alpha(1);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CD10CE" w:rsidRDefault="00CD10CE" w:rsidP="00984D0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CD10CE" w:rsidRDefault="00CD10CE" w:rsidP="00984D0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CD10CE" w:rsidRDefault="00CD10CE" w:rsidP="00984D0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984D01" w:rsidRPr="00984D01" w:rsidRDefault="00984D01" w:rsidP="00984D0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Надеюсь</w:t>
      </w:r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, </w:t>
      </w:r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вы</w:t>
      </w:r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поняли</w:t>
      </w:r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идею</w:t>
      </w:r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. </w:t>
      </w:r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Вот ещё пример манипуляции с компонентом </w:t>
      </w:r>
      <w:proofErr w:type="spellStart"/>
      <w:r w:rsidRPr="00984D0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View</w:t>
      </w:r>
      <w:proofErr w:type="spellEnd"/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View viewToAnimate;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void onClick(View v) {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if (viewToAnimate.getAlpha() &gt; 0f) {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If the view is visible already, slide it out to the right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viewToAnimate.animate().alpha(0f).translationX(1000f);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 else {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If the view is hidden, do a fade-in in place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Property Animations actually modify the view, so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we have to reset the view's location first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viewToAnimate.setTranslationX(0f);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viewToAnimate.animate().alpha(1f);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984D01" w:rsidRPr="00CD10CE" w:rsidRDefault="00984D01" w:rsidP="00CD10CE">
      <w:pPr>
        <w:shd w:val="clear" w:color="auto" w:fill="FFFFFF"/>
        <w:spacing w:before="360" w:after="360" w:line="240" w:lineRule="auto"/>
        <w:outlineLvl w:val="0"/>
        <w:rPr>
          <w:rFonts w:ascii="Helvetica" w:eastAsia="Times New Roman" w:hAnsi="Helvetica" w:cs="Times New Roman"/>
          <w:b/>
          <w:color w:val="8A6D3B"/>
          <w:spacing w:val="-5"/>
          <w:kern w:val="36"/>
          <w:sz w:val="44"/>
          <w:szCs w:val="44"/>
          <w:lang w:eastAsia="ru-RU"/>
        </w:rPr>
      </w:pPr>
      <w:r w:rsidRPr="00CD10CE">
        <w:rPr>
          <w:rFonts w:ascii="Helvetica" w:eastAsia="Times New Roman" w:hAnsi="Helvetica" w:cs="Times New Roman"/>
          <w:b/>
          <w:color w:val="8A6D3B"/>
          <w:spacing w:val="-5"/>
          <w:kern w:val="36"/>
          <w:sz w:val="44"/>
          <w:szCs w:val="44"/>
          <w:lang w:eastAsia="ru-RU"/>
        </w:rPr>
        <w:t xml:space="preserve">Класс </w:t>
      </w:r>
      <w:proofErr w:type="spellStart"/>
      <w:r w:rsidRPr="00CD10CE">
        <w:rPr>
          <w:rFonts w:ascii="Helvetica" w:eastAsia="Times New Roman" w:hAnsi="Helvetica" w:cs="Times New Roman"/>
          <w:b/>
          <w:color w:val="8A6D3B"/>
          <w:spacing w:val="-5"/>
          <w:kern w:val="36"/>
          <w:sz w:val="44"/>
          <w:szCs w:val="44"/>
          <w:lang w:eastAsia="ru-RU"/>
        </w:rPr>
        <w:t>Fade</w:t>
      </w:r>
      <w:proofErr w:type="spellEnd"/>
    </w:p>
    <w:p w:rsidR="00984D01" w:rsidRPr="00984D01" w:rsidRDefault="00984D01" w:rsidP="00984D0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Разработчик </w:t>
      </w:r>
      <w:hyperlink r:id="rId7" w:history="1">
        <w:r w:rsidRPr="00984D01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CHET HAASE</w:t>
        </w:r>
      </w:hyperlink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написал небольшой класс </w:t>
      </w:r>
      <w:proofErr w:type="spellStart"/>
      <w:r w:rsidRPr="00984D0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Fade</w:t>
      </w:r>
      <w:proofErr w:type="spellEnd"/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который удобно подключить к своему проекту и использовать для анимации кнопок и других элементов.</w:t>
      </w:r>
    </w:p>
    <w:p w:rsidR="00984D01" w:rsidRPr="00984D01" w:rsidRDefault="00984D01" w:rsidP="00984D0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Скачать класс с примером можно </w:t>
      </w:r>
      <w:hyperlink r:id="rId8" w:history="1">
        <w:r w:rsidRPr="00984D01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отсюда</w:t>
        </w:r>
      </w:hyperlink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984D01" w:rsidRPr="00984D01" w:rsidRDefault="00984D01" w:rsidP="00984D0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Используется просто. Добавляете класс в свой проект. Далее в своей активности пишите: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Fade fade = new Fade();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void onClick(View view) {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fade.hide(buttonTest, View.INVISIBLE);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984D01" w:rsidRPr="00984D01" w:rsidRDefault="00984D01" w:rsidP="00984D0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При нажатии на кнопку вторая кнопка станет невидимой. Можно также использовать константу </w:t>
      </w:r>
      <w:proofErr w:type="spellStart"/>
      <w:r w:rsidRPr="00984D0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View.GONE</w:t>
      </w:r>
      <w:proofErr w:type="spellEnd"/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чтобы кнопка освободила место на экране.</w:t>
      </w:r>
    </w:p>
    <w:p w:rsidR="00CD10CE" w:rsidRDefault="00CD10CE" w:rsidP="00984D0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984D01" w:rsidRPr="00984D01" w:rsidRDefault="00984D01" w:rsidP="00984D0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bookmarkStart w:id="1" w:name="_GoBack"/>
      <w:bookmarkEnd w:id="1"/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Чтобы вывести кнопку обратно: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984D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fade.show</w:t>
      </w:r>
      <w:proofErr w:type="spellEnd"/>
      <w:r w:rsidRPr="00984D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984D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buttonSend</w:t>
      </w:r>
      <w:proofErr w:type="spellEnd"/>
      <w:r w:rsidRPr="00984D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984D01" w:rsidRPr="00984D01" w:rsidRDefault="00984D01" w:rsidP="00984D0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Также у класса есть методы </w:t>
      </w:r>
      <w:proofErr w:type="spellStart"/>
      <w:r w:rsidRPr="00984D0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add</w:t>
      </w:r>
      <w:proofErr w:type="spellEnd"/>
      <w:r w:rsidRPr="00984D0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 (два </w:t>
      </w:r>
      <w:proofErr w:type="spellStart"/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вараианта</w:t>
      </w:r>
      <w:proofErr w:type="spellEnd"/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 и </w:t>
      </w:r>
      <w:proofErr w:type="spellStart"/>
      <w:r w:rsidRPr="00984D0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remove</w:t>
      </w:r>
      <w:proofErr w:type="spellEnd"/>
      <w:r w:rsidRPr="00984D0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, которые позволяет добавить новый </w:t>
      </w:r>
      <w:proofErr w:type="spellStart"/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View</w:t>
      </w:r>
      <w:proofErr w:type="spellEnd"/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на экран.</w:t>
      </w:r>
    </w:p>
    <w:p w:rsidR="00984D01" w:rsidRPr="00984D01" w:rsidRDefault="00984D01" w:rsidP="00984D0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 всякий случай, если ссылка станет не рабочей, полный код класса:</w:t>
      </w:r>
    </w:p>
    <w:p w:rsidR="00984D01" w:rsidRPr="00984D01" w:rsidRDefault="00984D01" w:rsidP="00984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D0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Показать код (щелкните мышкой)</w:t>
      </w:r>
    </w:p>
    <w:p w:rsidR="00984D01" w:rsidRPr="00CD10CE" w:rsidRDefault="00984D01" w:rsidP="00CD10CE">
      <w:pPr>
        <w:shd w:val="clear" w:color="auto" w:fill="FFFFFF"/>
        <w:spacing w:before="360" w:after="360" w:line="240" w:lineRule="auto"/>
        <w:outlineLvl w:val="0"/>
        <w:rPr>
          <w:rFonts w:ascii="Helvetica" w:eastAsia="Times New Roman" w:hAnsi="Helvetica" w:cs="Times New Roman"/>
          <w:b/>
          <w:color w:val="8A6D3B"/>
          <w:spacing w:val="-5"/>
          <w:kern w:val="36"/>
          <w:sz w:val="44"/>
          <w:szCs w:val="44"/>
          <w:lang w:eastAsia="ru-RU"/>
        </w:rPr>
      </w:pPr>
      <w:proofErr w:type="spellStart"/>
      <w:r w:rsidRPr="00CD10CE">
        <w:rPr>
          <w:rFonts w:ascii="Helvetica" w:eastAsia="Times New Roman" w:hAnsi="Helvetica" w:cs="Times New Roman"/>
          <w:b/>
          <w:color w:val="8A6D3B"/>
          <w:spacing w:val="-5"/>
          <w:kern w:val="36"/>
          <w:sz w:val="44"/>
          <w:szCs w:val="44"/>
          <w:lang w:eastAsia="ru-RU"/>
        </w:rPr>
        <w:t>Crossfade</w:t>
      </w:r>
      <w:proofErr w:type="spellEnd"/>
      <w:r w:rsidRPr="00CD10CE">
        <w:rPr>
          <w:rFonts w:ascii="Helvetica" w:eastAsia="Times New Roman" w:hAnsi="Helvetica" w:cs="Times New Roman"/>
          <w:b/>
          <w:color w:val="8A6D3B"/>
          <w:spacing w:val="-5"/>
          <w:kern w:val="36"/>
          <w:sz w:val="44"/>
          <w:szCs w:val="44"/>
          <w:lang w:eastAsia="ru-RU"/>
        </w:rPr>
        <w:t>: Эффект растворения</w:t>
      </w:r>
    </w:p>
    <w:p w:rsidR="00984D01" w:rsidRPr="00984D01" w:rsidRDefault="00984D01" w:rsidP="00984D0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В документации к </w:t>
      </w:r>
      <w:proofErr w:type="spellStart"/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приводится ещё один пример эффекта растворения, когда один элемент постепенно исчезает, а вместо него проступает другой компонент. Я переделал пример под себя. Добавим на экран две текстовые метки: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&lt;FrameLayout xmlns:android="http://schemas.android.com/apk/res/android"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android:layout_width="match_parent"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android:layout_height="match_parent" &gt;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&lt;ScrollView xmlns:android="http://schemas.android.com/apk/res/android"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android:id="@+id/content"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android:layout_width="match_parent"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android:layout_height="match_parent" &gt;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&lt;TextView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style="?android:textAppearanceMedium"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android:layout_width="match_parent"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android:lineSpacingMultiplier="1.2"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android:padding="16dp"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984D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android:text</w:t>
      </w:r>
      <w:proofErr w:type="spellEnd"/>
      <w:r w:rsidRPr="00984D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="Здесь очень длинный текст"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android:textIsSelectable="true" /&gt;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&lt;/ScrollView&gt;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&lt;TextView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android:id="@+id/textView1"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android:layout_width="wrap_content"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984D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android:text</w:t>
      </w:r>
      <w:proofErr w:type="spellEnd"/>
      <w:r w:rsidRPr="00984D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="Здесь очень длинный текст"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android:textAppearance="?android:attr/textAppearanceLarge" /&gt;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984D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FrameLayout</w:t>
      </w:r>
      <w:proofErr w:type="spellEnd"/>
      <w:r w:rsidRPr="00984D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984D01" w:rsidRPr="00984D01" w:rsidRDefault="00984D01" w:rsidP="00984D0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Переключаться будем через пункт меню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&lt;menu xmlns:android="http://schemas.android.com/apk/res/android" &gt;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&lt;item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android:id="@+id/action_toggle"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android:showAsAction="ifRoom|withText"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android:title="Toggle"/&gt;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984D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menu</w:t>
      </w:r>
      <w:proofErr w:type="spellEnd"/>
      <w:r w:rsidRPr="00984D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984D01" w:rsidRPr="00984D01" w:rsidRDefault="00984D01" w:rsidP="00984D0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комментариях даны пояснения к коду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 ru.alexanderklimov.test;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android.animation.Animator;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android.animation.AnimatorListenerAdapter;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android.app.Activity;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android.os.Bundle;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android.view.Menu;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android.view.MenuItem;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android.view.View;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TestActivity extends Activity {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флаг, определяющий, какой компонент нужно выводить на экран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 boolean mContentLoaded;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private View mContentView;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private View mContentView2;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/**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* The system "short" animation time duration, in milliseconds. This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* duration is ideal for subtle animations or animations that occur very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* frequently.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*/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private int mShortAnimationDuration;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/** Called when the activity is first created. */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public void onCreate(Bundle savedInstanceState) {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super.onCreate(savedInstanceState);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setContentView(R.layout.activity_test);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mContentView = findViewById(R.id.content);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mContentView2 = findViewById(R.id.textView1);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// </w:t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прячем</w:t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первый</w:t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компонент</w:t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при</w:t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загрузке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mContentView.setVisibility(View.GONE);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 Retrieve and cache the system's default "short" animation time.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mShortAnimationDuration = getResources().getInteger(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android.R.integer.config_shortAnimTime);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public boolean onCreateOptionsMenu(Menu menu) {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super.onCreateOptionsMenu(menu);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getMenuInflater().inflate(R.menu.test, menu);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return true;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  <w:t>@Override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public boolean onOptionsItemSelected(MenuItem item) {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switch (item.getItemId()) {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case R.id.action_toggle: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 Toggle whether content is loaded.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mContentLoaded = !mContentLoaded;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showContentOrLoadingIndicator(mContentLoaded);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return true;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return super.onOptionsItemSelected(item);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/**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* Cross-fades between two Views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*/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private void showContentOrLoadingIndicator(boolean contentLoaded) {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 Decide which view to hide and which to show.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final View showView = contentLoaded ? mContentView : mContentView2;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final View hideView = contentLoaded ? mContentView2 : mContentView;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84D01" w:rsidRPr="00984D01" w:rsidRDefault="00CD10CE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="00984D01"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// Set the "show" view to 0% opacity but visible, so that it is visible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 (but fully transparent) during the animation.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showView.setAlpha(0f);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showView.setVisibility(View.VISIBLE);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 Animate the "show" view to 100% opacity, and clear any animation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 listener set on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 the view. Remember that listeners are not limited to the specific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 animation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 describes in the chained method calls. Listeners are set on the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 ViewPropertyAnimator object for the view, which persists across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 several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 animations.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showView.animate().alpha(1f).setDuration(mShortAnimationDuration)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  <w:proofErr w:type="spellStart"/>
      <w:r w:rsidRPr="00984D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setListener</w:t>
      </w:r>
      <w:proofErr w:type="spellEnd"/>
      <w:r w:rsidRPr="00984D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984D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null</w:t>
      </w:r>
      <w:proofErr w:type="spellEnd"/>
      <w:r w:rsidRPr="00984D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84D01" w:rsidRPr="00984D01" w:rsidRDefault="00CD10CE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ab/>
      </w:r>
      <w:r w:rsidR="00984D01"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proofErr w:type="gramStart"/>
      <w:r w:rsidR="00984D01"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Animate</w:t>
      </w:r>
      <w:proofErr w:type="gramEnd"/>
      <w:r w:rsidR="00984D01"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the "hide" view to 0% opacity. After the animation ends, set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 its visibility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 to GONE as an optimization step (it won't participate in layout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 passes, etc.)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hideView.animate(</w:t>
      </w:r>
      <w:proofErr w:type="gramEnd"/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).alpha(0f).setDuration(mShortAnimationDuration)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.</w:t>
      </w:r>
      <w:proofErr w:type="gramStart"/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setListener(</w:t>
      </w:r>
      <w:proofErr w:type="gramEnd"/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 AnimatorListenerAdapter() {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984D01" w:rsidRPr="00984D01" w:rsidRDefault="00CD10CE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="00984D01"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="00984D01"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="00984D01"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onAnimationEnd</w:t>
      </w:r>
      <w:proofErr w:type="spellEnd"/>
      <w:r w:rsidR="00984D01"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(Animator animation) {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984D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hideView.setVisibility</w:t>
      </w:r>
      <w:proofErr w:type="spellEnd"/>
      <w:r w:rsidRPr="00984D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984D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View.GONE</w:t>
      </w:r>
      <w:proofErr w:type="spellEnd"/>
      <w:r w:rsidRPr="00984D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});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984D01" w:rsidRPr="00984D01" w:rsidRDefault="00984D01" w:rsidP="00984D0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84D0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Для старых устройств используется библиотека поддержки, которая позволяет также использовать данный класс анимации.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// </w:t>
      </w:r>
      <w:proofErr w:type="spellStart"/>
      <w:r w:rsidRPr="00984D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Gradle</w:t>
      </w:r>
      <w:proofErr w:type="spellEnd"/>
      <w:r w:rsidRPr="00984D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 Используйте последнюю версию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984D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compile</w:t>
      </w:r>
      <w:proofErr w:type="spellEnd"/>
      <w:r w:rsidRPr="00984D0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'com.android.support:support-v4:23.1.0'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 button = (Button) findViewById(R.id.button);</w:t>
      </w:r>
    </w:p>
    <w:p w:rsidR="00984D01" w:rsidRPr="00984D01" w:rsidRDefault="00984D01" w:rsidP="00984D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4D01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ViewCompat</w:t>
      </w:r>
      <w:r w:rsidRPr="00984D0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.animate(button).alpha(0.2f).xBy(-100).yBy(100);</w:t>
      </w:r>
    </w:p>
    <w:p w:rsidR="003873AA" w:rsidRDefault="003873AA"/>
    <w:sectPr w:rsidR="00387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D01"/>
    <w:rsid w:val="003873AA"/>
    <w:rsid w:val="00984D01"/>
    <w:rsid w:val="00CD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5ADBC4-AB46-4969-A1F7-BF4849BFB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6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androidcontentfromchet/downloads/Fader.zi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graphics-geek.blogspot.r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eloper.alexanderklimov.ru/android/animation/viewpropertyanimator.php" TargetMode="External"/><Relationship Id="rId5" Type="http://schemas.openxmlformats.org/officeDocument/2006/relationships/hyperlink" Target="http://developer.alexanderklimov.ru/android/animation/viewpropertyanimator.ph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developer.alexanderklimov.ru/android/animation/viewpropertyanimator.ph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1367</Words>
  <Characters>7792</Characters>
  <Application>Microsoft Office Word</Application>
  <DocSecurity>0</DocSecurity>
  <Lines>64</Lines>
  <Paragraphs>18</Paragraphs>
  <ScaleCrop>false</ScaleCrop>
  <Company/>
  <LinksUpToDate>false</LinksUpToDate>
  <CharactersWithSpaces>9141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Vladimir</cp:lastModifiedBy>
  <cp:revision>3</cp:revision>
  <dcterms:created xsi:type="dcterms:W3CDTF">2016-10-28T01:50:00Z</dcterms:created>
  <dcterms:modified xsi:type="dcterms:W3CDTF">2016-11-05T10:26:00Z</dcterms:modified>
</cp:coreProperties>
</file>