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69E" w:rsidRPr="00D1269E" w:rsidRDefault="00D1269E" w:rsidP="00D1269E">
      <w:pPr>
        <w:shd w:val="clear" w:color="auto" w:fill="FFFFFF"/>
        <w:spacing w:before="360" w:after="360" w:line="240" w:lineRule="auto"/>
        <w:outlineLvl w:val="0"/>
        <w:rPr>
          <w:rFonts w:ascii="Roboto" w:eastAsia="Times New Roman" w:hAnsi="Roboto" w:cs="Times New Roman"/>
          <w:color w:val="8A6D3B"/>
          <w:spacing w:val="-5"/>
          <w:kern w:val="36"/>
          <w:sz w:val="84"/>
          <w:szCs w:val="84"/>
          <w:lang w:eastAsia="ru-RU"/>
        </w:rPr>
      </w:pPr>
      <w:proofErr w:type="spellStart"/>
      <w:r w:rsidRPr="00D1269E">
        <w:rPr>
          <w:rFonts w:ascii="Roboto" w:eastAsia="Times New Roman" w:hAnsi="Roboto" w:cs="Times New Roman"/>
          <w:color w:val="8A6D3B"/>
          <w:spacing w:val="-5"/>
          <w:kern w:val="36"/>
          <w:sz w:val="84"/>
          <w:szCs w:val="84"/>
          <w:lang w:eastAsia="ru-RU"/>
        </w:rPr>
        <w:t>Spinner</w:t>
      </w:r>
      <w:proofErr w:type="spellEnd"/>
    </w:p>
    <w:p w:rsidR="00D1269E" w:rsidRPr="00D1269E" w:rsidRDefault="00D1269E" w:rsidP="00D1269E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hyperlink r:id="rId5" w:anchor="common" w:history="1">
        <w:r w:rsidRPr="00D1269E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Общая информация</w:t>
        </w:r>
      </w:hyperlink>
      <w:r w:rsidRPr="00D1269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hyperlink r:id="rId6" w:anchor="quickstart" w:history="1">
        <w:r w:rsidRPr="00D1269E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Быстрый старт</w:t>
        </w:r>
      </w:hyperlink>
      <w:r w:rsidRPr="00D1269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hyperlink r:id="rId7" w:anchor="adapter" w:history="1">
        <w:r w:rsidRPr="00D1269E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Используем адаптер</w:t>
        </w:r>
      </w:hyperlink>
      <w:r w:rsidRPr="00D1269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hyperlink r:id="rId8" w:anchor="select" w:history="1">
        <w:r w:rsidRPr="00D1269E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За честные выборы! - что выбрал пользователь</w:t>
        </w:r>
      </w:hyperlink>
      <w:r w:rsidRPr="00D1269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hyperlink r:id="rId9" w:anchor="custom" w:history="1">
        <w:r w:rsidRPr="00D1269E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Тонкая настройка</w:t>
        </w:r>
      </w:hyperlink>
      <w:r w:rsidRPr="00D1269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hyperlink r:id="rId10" w:anchor="emptyitem" w:history="1">
        <w:r w:rsidRPr="00D1269E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Не выбирать элемент при запуске</w:t>
        </w:r>
      </w:hyperlink>
      <w:r w:rsidRPr="00D1269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hyperlink r:id="rId11" w:anchor="setprompt" w:history="1">
        <w:r w:rsidRPr="00D1269E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 xml:space="preserve">Забудьте про </w:t>
        </w:r>
        <w:proofErr w:type="spellStart"/>
        <w:r w:rsidRPr="00D1269E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setPrompt</w:t>
        </w:r>
        <w:proofErr w:type="spellEnd"/>
        <w:r w:rsidRPr="00D1269E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()</w:t>
        </w:r>
      </w:hyperlink>
      <w:r w:rsidRPr="00D1269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hyperlink r:id="rId12" w:anchor="spinnermode" w:history="1">
        <w:r w:rsidRPr="00D1269E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 xml:space="preserve">Режим </w:t>
        </w:r>
        <w:proofErr w:type="spellStart"/>
        <w:r w:rsidRPr="00D1269E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android:spinnerMode</w:t>
        </w:r>
        <w:proofErr w:type="spellEnd"/>
        <w:r w:rsidRPr="00D1269E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="</w:t>
        </w:r>
        <w:proofErr w:type="spellStart"/>
        <w:r w:rsidRPr="00D1269E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dialog</w:t>
        </w:r>
        <w:proofErr w:type="spellEnd"/>
        <w:r w:rsidRPr="00D1269E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"</w:t>
        </w:r>
      </w:hyperlink>
    </w:p>
    <w:p w:rsidR="00D1269E" w:rsidRPr="00D1269E" w:rsidRDefault="00D1269E" w:rsidP="00D1269E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</w:pPr>
      <w:r w:rsidRPr="00D1269E"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  <w:t>Общая информация</w:t>
      </w:r>
    </w:p>
    <w:p w:rsidR="00D1269E" w:rsidRPr="00D1269E" w:rsidRDefault="00D1269E" w:rsidP="00D1269E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1269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Компонент </w:t>
      </w:r>
      <w:proofErr w:type="spellStart"/>
      <w:r w:rsidRPr="00D1269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Spinner</w:t>
      </w:r>
      <w:proofErr w:type="spellEnd"/>
      <w:r w:rsidRPr="00D1269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похож на выпадающий список (</w:t>
      </w:r>
      <w:proofErr w:type="spellStart"/>
      <w:r w:rsidRPr="00D1269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ComboBox</w:t>
      </w:r>
      <w:proofErr w:type="spellEnd"/>
      <w:r w:rsidRPr="00D1269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), используемый в OC </w:t>
      </w:r>
      <w:proofErr w:type="spellStart"/>
      <w:r w:rsidRPr="00D1269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Windows</w:t>
      </w:r>
      <w:proofErr w:type="spellEnd"/>
      <w:r w:rsidRPr="00D1269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В закрытом состоянии компонент показывает одну строчку, при раскрытии выводит список в виде диалогового окна с переключателями.</w:t>
      </w:r>
    </w:p>
    <w:p w:rsidR="00D1269E" w:rsidRPr="00D1269E" w:rsidRDefault="00D1269E" w:rsidP="00D1269E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1269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Находится в разделе </w:t>
      </w:r>
      <w:proofErr w:type="spellStart"/>
      <w:r w:rsidRPr="00D1269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Widgets</w:t>
      </w:r>
      <w:proofErr w:type="spellEnd"/>
      <w:r w:rsidRPr="00D1269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D1269E" w:rsidRPr="00D1269E" w:rsidRDefault="00D1269E" w:rsidP="00D1269E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</w:pPr>
      <w:r w:rsidRPr="00D1269E"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  <w:t>Быстрый старт</w:t>
      </w:r>
    </w:p>
    <w:p w:rsidR="00D1269E" w:rsidRPr="00D1269E" w:rsidRDefault="00D1269E" w:rsidP="00D1269E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1269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Сначала покажу быстрый способ использования элемента. При добавлении элемента на экран отображается просто полоска со строкой </w:t>
      </w:r>
      <w:r w:rsidRPr="00D1269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Item1</w:t>
      </w:r>
      <w:r w:rsidRPr="00D1269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В основном настройка происходит программным путем. Но можно и через XML. Добавим в строковый файл ресурсов </w:t>
      </w:r>
      <w:r w:rsidRPr="00D1269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strings.xml</w:t>
      </w:r>
      <w:r w:rsidRPr="00D1269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несколько элементов массива:</w:t>
      </w: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&lt;string-array name="catlist"&gt;</w:t>
      </w: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</w:t>
      </w:r>
      <w:proofErr w:type="gramStart"/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item&gt;</w:t>
      </w:r>
      <w:proofErr w:type="gramEnd"/>
      <w:r w:rsidRPr="00D1269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Барсик</w:t>
      </w: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&lt;/item&gt;</w:t>
      </w: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</w:t>
      </w:r>
      <w:proofErr w:type="gramStart"/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item&gt;</w:t>
      </w:r>
      <w:proofErr w:type="spellStart"/>
      <w:proofErr w:type="gramEnd"/>
      <w:r w:rsidRPr="00D1269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Мурзик</w:t>
      </w:r>
      <w:proofErr w:type="spellEnd"/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&lt;/item&gt;</w:t>
      </w: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</w:t>
      </w:r>
      <w:proofErr w:type="gramStart"/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item&gt;</w:t>
      </w:r>
      <w:proofErr w:type="gramEnd"/>
      <w:r w:rsidRPr="00D1269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Васька</w:t>
      </w: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&lt;/item&gt;</w:t>
      </w: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</w:t>
      </w:r>
      <w:proofErr w:type="gramStart"/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item&gt;</w:t>
      </w:r>
      <w:proofErr w:type="gramEnd"/>
      <w:r w:rsidRPr="00D1269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Рыжик</w:t>
      </w: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&lt;/item&gt;</w:t>
      </w: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&lt;/string-array&gt;</w:t>
      </w:r>
    </w:p>
    <w:p w:rsidR="00D1269E" w:rsidRPr="00D1269E" w:rsidRDefault="00D1269E" w:rsidP="00D1269E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D1269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Теперь осталось в атрибуте </w:t>
      </w:r>
      <w:proofErr w:type="spellStart"/>
      <w:proofErr w:type="gramStart"/>
      <w:r w:rsidRPr="00D1269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android:entries</w:t>
      </w:r>
      <w:proofErr w:type="spellEnd"/>
      <w:proofErr w:type="gramEnd"/>
      <w:r w:rsidRPr="00D1269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указать на созданный массив и компонент </w:t>
      </w:r>
      <w:proofErr w:type="spellStart"/>
      <w:r w:rsidRPr="00D1269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Spinner</w:t>
      </w:r>
      <w:proofErr w:type="spellEnd"/>
      <w:r w:rsidRPr="00D1269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будет заполнен данными. Запустите</w:t>
      </w:r>
      <w:r w:rsidRPr="00D1269E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D1269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проект</w:t>
      </w:r>
      <w:r w:rsidRPr="00D1269E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D1269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</w:t>
      </w:r>
      <w:r w:rsidRPr="00D1269E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D1269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проверьте</w:t>
      </w:r>
      <w:r w:rsidRPr="00D1269E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.</w:t>
      </w: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&lt;Spinner</w:t>
      </w: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android:id="@+id/spinner"</w:t>
      </w: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android:layout_width="match_parent"</w:t>
      </w: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android:layout_height="wrap_content"</w:t>
      </w: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1269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android:entries</w:t>
      </w:r>
      <w:proofErr w:type="spellEnd"/>
      <w:proofErr w:type="gramEnd"/>
      <w:r w:rsidRPr="00D1269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="@</w:t>
      </w:r>
      <w:proofErr w:type="spellStart"/>
      <w:r w:rsidRPr="00D1269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array</w:t>
      </w:r>
      <w:proofErr w:type="spellEnd"/>
      <w:r w:rsidRPr="00D1269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</w:t>
      </w:r>
      <w:proofErr w:type="spellStart"/>
      <w:r w:rsidRPr="00D1269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catlist</w:t>
      </w:r>
      <w:proofErr w:type="spellEnd"/>
      <w:r w:rsidRPr="00D1269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" /&gt;</w:t>
      </w:r>
    </w:p>
    <w:p w:rsidR="00D1269E" w:rsidRPr="00D1269E" w:rsidRDefault="00D1269E" w:rsidP="00D1269E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1269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Если нужно из программы узнать, какой пункт из выпадающего списка выбран в </w:t>
      </w:r>
      <w:proofErr w:type="spellStart"/>
      <w:r w:rsidRPr="00D1269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Spinner</w:t>
      </w:r>
      <w:proofErr w:type="spellEnd"/>
      <w:r w:rsidRPr="00D1269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то можно использовать такой код, например, при нажатии кнопки:</w:t>
      </w: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Spinner spinner = (Spinner) findViewById(R.id.spinner);</w:t>
      </w: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String selected = spinner.getSelectedItem().toString();</w:t>
      </w: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Toast.makeText(getApplicationContext(), selected, Toast.LENGTH_SHORT).show();</w:t>
      </w:r>
    </w:p>
    <w:p w:rsidR="00D1269E" w:rsidRPr="00D1269E" w:rsidRDefault="00D1269E" w:rsidP="00D1269E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1269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Если нужен не текст, а номер позиции, то вызывайте метод </w:t>
      </w:r>
      <w:proofErr w:type="spellStart"/>
      <w:proofErr w:type="gramStart"/>
      <w:r w:rsidRPr="00D1269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getSelectedItemPosition</w:t>
      </w:r>
      <w:proofErr w:type="spellEnd"/>
      <w:r w:rsidRPr="00D1269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D1269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</w:p>
    <w:p w:rsidR="00D1269E" w:rsidRPr="00D1269E" w:rsidRDefault="00D1269E" w:rsidP="00D1269E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1269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Если вам нужно получить выбранный элемент сразу в момент выбора, то используйте метод </w:t>
      </w:r>
      <w:proofErr w:type="spellStart"/>
      <w:proofErr w:type="gramStart"/>
      <w:r w:rsidRPr="00D1269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setOnItemSelectedListener</w:t>
      </w:r>
      <w:proofErr w:type="spellEnd"/>
      <w:r w:rsidRPr="00D1269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D1269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D1269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который описан </w:t>
      </w:r>
      <w:hyperlink r:id="rId13" w:anchor="select" w:history="1">
        <w:r w:rsidRPr="00D1269E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ниже</w:t>
        </w:r>
      </w:hyperlink>
      <w:r w:rsidRPr="00D1269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D1269E" w:rsidRPr="00D1269E" w:rsidRDefault="00D1269E" w:rsidP="00D1269E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</w:pPr>
      <w:r w:rsidRPr="00D1269E"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  <w:t>Используем адаптер</w:t>
      </w:r>
    </w:p>
    <w:p w:rsidR="00D1269E" w:rsidRPr="00D1269E" w:rsidRDefault="00D1269E" w:rsidP="00D1269E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1269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Как и в случае с компонентом </w:t>
      </w:r>
      <w:proofErr w:type="spellStart"/>
      <w:r w:rsidRPr="00D1269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ListView</w:t>
      </w:r>
      <w:proofErr w:type="spellEnd"/>
      <w:r w:rsidRPr="00D1269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 </w:t>
      </w:r>
      <w:proofErr w:type="spellStart"/>
      <w:r w:rsidRPr="00D1269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Spinner</w:t>
      </w:r>
      <w:proofErr w:type="spellEnd"/>
      <w:r w:rsidRPr="00D1269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использует адаптер данных для связывания содержимого из набора данных с каждым пунктом в списке. Для загрузки данных нужно:</w:t>
      </w:r>
    </w:p>
    <w:p w:rsidR="00D1269E" w:rsidRPr="00D1269E" w:rsidRDefault="00D1269E" w:rsidP="00D126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1269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Получить экземпляр компонента </w:t>
      </w:r>
      <w:proofErr w:type="spellStart"/>
      <w:r w:rsidRPr="00D1269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Spinner</w:t>
      </w:r>
      <w:proofErr w:type="spellEnd"/>
    </w:p>
    <w:p w:rsidR="00D1269E" w:rsidRPr="00D1269E" w:rsidRDefault="00D1269E" w:rsidP="00D126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1269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Настроить адаптер данных для связывания</w:t>
      </w:r>
    </w:p>
    <w:p w:rsidR="00D1269E" w:rsidRPr="00D1269E" w:rsidRDefault="00D1269E" w:rsidP="00D126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1269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Вызвать метод </w:t>
      </w:r>
      <w:proofErr w:type="spellStart"/>
      <w:proofErr w:type="gramStart"/>
      <w:r w:rsidRPr="00D1269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setAdapter</w:t>
      </w:r>
      <w:proofErr w:type="spellEnd"/>
      <w:r w:rsidRPr="00D1269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D1269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</w:p>
    <w:p w:rsidR="00D1269E" w:rsidRPr="00D1269E" w:rsidRDefault="00D1269E" w:rsidP="00D1269E">
      <w:pPr>
        <w:shd w:val="clear" w:color="auto" w:fill="FFFFFF"/>
        <w:spacing w:before="360" w:after="360" w:line="600" w:lineRule="atLeast"/>
        <w:outlineLvl w:val="2"/>
        <w:rPr>
          <w:rFonts w:ascii="Roboto" w:eastAsia="Times New Roman" w:hAnsi="Roboto" w:cs="Times New Roman"/>
          <w:color w:val="8A6D3B"/>
          <w:sz w:val="51"/>
          <w:szCs w:val="51"/>
          <w:lang w:eastAsia="ru-RU"/>
        </w:rPr>
      </w:pPr>
      <w:r w:rsidRPr="00D1269E">
        <w:rPr>
          <w:rFonts w:ascii="Roboto" w:eastAsia="Times New Roman" w:hAnsi="Roboto" w:cs="Times New Roman"/>
          <w:color w:val="8A6D3B"/>
          <w:sz w:val="51"/>
          <w:szCs w:val="51"/>
          <w:lang w:eastAsia="ru-RU"/>
        </w:rPr>
        <w:t>В закрытом состоянии</w:t>
      </w:r>
    </w:p>
    <w:p w:rsidR="00D1269E" w:rsidRPr="00D1269E" w:rsidRDefault="00D1269E" w:rsidP="00D1269E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1269E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 wp14:anchorId="1F7E12C1" wp14:editId="4CBDAEFE">
            <wp:extent cx="3329940" cy="1409700"/>
            <wp:effectExtent l="0" t="0" r="3810" b="0"/>
            <wp:docPr id="1" name="Рисунок 1" descr="Spinner в закрытом состоян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Spinner в закрытом состоянии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69E" w:rsidRPr="00D1269E" w:rsidRDefault="00D1269E" w:rsidP="00D1269E">
      <w:pPr>
        <w:shd w:val="clear" w:color="auto" w:fill="FFFFFF"/>
        <w:spacing w:before="360" w:after="360" w:line="600" w:lineRule="atLeast"/>
        <w:outlineLvl w:val="2"/>
        <w:rPr>
          <w:rFonts w:ascii="Roboto" w:eastAsia="Times New Roman" w:hAnsi="Roboto" w:cs="Times New Roman"/>
          <w:color w:val="8A6D3B"/>
          <w:sz w:val="51"/>
          <w:szCs w:val="51"/>
          <w:lang w:eastAsia="ru-RU"/>
        </w:rPr>
      </w:pPr>
      <w:r w:rsidRPr="00D1269E">
        <w:rPr>
          <w:rFonts w:ascii="Roboto" w:eastAsia="Times New Roman" w:hAnsi="Roboto" w:cs="Times New Roman"/>
          <w:color w:val="8A6D3B"/>
          <w:sz w:val="51"/>
          <w:szCs w:val="51"/>
          <w:lang w:eastAsia="ru-RU"/>
        </w:rPr>
        <w:t>В раскрытом состоянии</w:t>
      </w:r>
    </w:p>
    <w:p w:rsidR="00D1269E" w:rsidRPr="00D1269E" w:rsidRDefault="00D1269E" w:rsidP="00D1269E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1269E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42A24803" wp14:editId="1447D4CD">
            <wp:extent cx="3329940" cy="3284220"/>
            <wp:effectExtent l="0" t="0" r="3810" b="0"/>
            <wp:docPr id="2" name="Рисунок 2" descr="Spinner в раскрытом состоян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Spinner в раскрытом состоянии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69E" w:rsidRPr="00D1269E" w:rsidRDefault="00D1269E" w:rsidP="00D1269E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1269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Данные в закрытом и раскрытом состоянии </w:t>
      </w:r>
      <w:proofErr w:type="spellStart"/>
      <w:r w:rsidRPr="00D1269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Spinner</w:t>
      </w:r>
      <w:proofErr w:type="spellEnd"/>
      <w:r w:rsidRPr="00D1269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отображает по разному. Поэтому необходимо создавать макеты шаблонов для обоих состояний. </w:t>
      </w:r>
      <w:proofErr w:type="spellStart"/>
      <w:r w:rsidRPr="00D1269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Android</w:t>
      </w:r>
      <w:proofErr w:type="spellEnd"/>
      <w:r w:rsidRPr="00D1269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предоставляет несколько своих собственных ресурсов для </w:t>
      </w:r>
      <w:proofErr w:type="spellStart"/>
      <w:r w:rsidRPr="00D1269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Spinner</w:t>
      </w:r>
      <w:proofErr w:type="spellEnd"/>
      <w:r w:rsidRPr="00D1269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для простых задач. Например, есть ресурс </w:t>
      </w:r>
      <w:proofErr w:type="spellStart"/>
      <w:r w:rsidRPr="00D1269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android.R.layout.simple_spinner_item</w:t>
      </w:r>
      <w:proofErr w:type="spellEnd"/>
      <w:r w:rsidRPr="00D1269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для создания представления для каждого элемента списка. Ресурс </w:t>
      </w:r>
      <w:proofErr w:type="spellStart"/>
      <w:r w:rsidRPr="00D1269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android.R.layout.simple_spinner_dropdown_item</w:t>
      </w:r>
      <w:proofErr w:type="spellEnd"/>
      <w:r w:rsidRPr="00D1269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служит шаблоном для раскрывающего списка.</w:t>
      </w:r>
    </w:p>
    <w:p w:rsidR="00D1269E" w:rsidRPr="00D1269E" w:rsidRDefault="00D1269E" w:rsidP="00D1269E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1269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Создадим строковый массив в файле </w:t>
      </w:r>
      <w:r w:rsidRPr="00D1269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strings.xml</w:t>
      </w:r>
      <w:r w:rsidRPr="00D1269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</w:t>
      </w: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&lt;string-array name="animals"&gt;</w:t>
      </w: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</w:t>
      </w:r>
      <w:proofErr w:type="gramStart"/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item&gt;</w:t>
      </w:r>
      <w:proofErr w:type="gramEnd"/>
      <w:r w:rsidRPr="00D1269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Кот</w:t>
      </w: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&lt;/item&gt;</w:t>
      </w: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</w:t>
      </w:r>
      <w:proofErr w:type="gramStart"/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item&gt;</w:t>
      </w:r>
      <w:proofErr w:type="gramEnd"/>
      <w:r w:rsidRPr="00D1269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Кошка</w:t>
      </w: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&lt;/item&gt;</w:t>
      </w: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</w:t>
      </w:r>
      <w:proofErr w:type="gramStart"/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item&gt;</w:t>
      </w:r>
      <w:proofErr w:type="gramEnd"/>
      <w:r w:rsidRPr="00D1269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Котёнок</w:t>
      </w: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&lt;/item&gt;</w:t>
      </w: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</w:t>
      </w:r>
      <w:proofErr w:type="gramStart"/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item&gt;</w:t>
      </w:r>
      <w:proofErr w:type="gramEnd"/>
      <w:r w:rsidRPr="00D1269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Животное</w:t>
      </w: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&lt;/item&gt;</w:t>
      </w: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>&lt;/string-array&gt;</w:t>
      </w:r>
    </w:p>
    <w:p w:rsidR="00D1269E" w:rsidRPr="00D1269E" w:rsidRDefault="00D1269E" w:rsidP="00D1269E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1269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Загрузим строковый массив с именем </w:t>
      </w:r>
      <w:proofErr w:type="spellStart"/>
      <w:r w:rsidRPr="00D1269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animals</w:t>
      </w:r>
      <w:proofErr w:type="spellEnd"/>
      <w:r w:rsidRPr="00D1269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в экземпляр класса </w:t>
      </w:r>
      <w:proofErr w:type="spellStart"/>
      <w:r w:rsidRPr="00D1269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ArrayAdapter</w:t>
      </w:r>
      <w:proofErr w:type="spellEnd"/>
      <w:r w:rsidRPr="00D1269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при помощи метода </w:t>
      </w:r>
      <w:proofErr w:type="spellStart"/>
      <w:proofErr w:type="gramStart"/>
      <w:r w:rsidRPr="00D1269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createFromResource</w:t>
      </w:r>
      <w:proofErr w:type="spellEnd"/>
      <w:r w:rsidRPr="00D1269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D1269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D1269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</w:t>
      </w: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// </w:t>
      </w:r>
      <w:r w:rsidRPr="00D1269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Получаем</w:t>
      </w: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D1269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экземпляр</w:t>
      </w: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D1269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элемента</w:t>
      </w: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Spinner</w:t>
      </w: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final Spinner spinner = (Spinner)findViewById(R.id.spinner);</w:t>
      </w: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// </w:t>
      </w:r>
      <w:r w:rsidRPr="00D1269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Настраиваем</w:t>
      </w: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D1269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адаптер</w:t>
      </w: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ArrayAdapter&lt;?&gt; adapter = </w:t>
      </w: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ArrayAdapter.createFromResource(this, R.array.animals, android.R.layout.simple_spinner_item);</w:t>
      </w: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adapter.setDropDownViewResource(android.R.layout.simple_spinner_dropdown_item);</w:t>
      </w: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// </w:t>
      </w:r>
      <w:r w:rsidRPr="00D1269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Вызываем</w:t>
      </w: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D1269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адаптер</w:t>
      </w: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spinner.setAdapter(adapter);</w:t>
      </w:r>
    </w:p>
    <w:p w:rsidR="00D1269E" w:rsidRPr="00D1269E" w:rsidRDefault="00D1269E" w:rsidP="00D1269E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1269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Запустив программу, вы увидите работающий пример, как на картинках, представленных выше.</w:t>
      </w:r>
    </w:p>
    <w:p w:rsidR="00D1269E" w:rsidRPr="00D1269E" w:rsidRDefault="00D1269E" w:rsidP="00D1269E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1269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 умолчанию выводится первый элемент списка. С помощью метода </w:t>
      </w:r>
      <w:proofErr w:type="spellStart"/>
      <w:proofErr w:type="gramStart"/>
      <w:r w:rsidRPr="00D1269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setSelection</w:t>
      </w:r>
      <w:proofErr w:type="spellEnd"/>
      <w:r w:rsidRPr="00D1269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D1269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D1269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можно установить нужный элемент по умолчанию, указав индекс из строкового ресурса.</w:t>
      </w: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D1269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spinner.setSelection</w:t>
      </w:r>
      <w:proofErr w:type="spellEnd"/>
      <w:r w:rsidRPr="00D1269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(2);</w:t>
      </w:r>
    </w:p>
    <w:p w:rsidR="00D1269E" w:rsidRPr="00D1269E" w:rsidRDefault="00D1269E" w:rsidP="00D1269E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</w:pPr>
      <w:r w:rsidRPr="00D1269E"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  <w:t>За честные выборы! - что выбрал пользователь</w:t>
      </w:r>
    </w:p>
    <w:p w:rsidR="00D1269E" w:rsidRPr="00D1269E" w:rsidRDefault="00D1269E" w:rsidP="00D1269E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1269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Нам интересно узнать, что именно выбрал пользователь из списка и обработать эту информацию.</w:t>
      </w:r>
    </w:p>
    <w:p w:rsidR="00D1269E" w:rsidRPr="00D1269E" w:rsidRDefault="00D1269E" w:rsidP="00D1269E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1269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Хотя в приведенном примере у нас нет выбора, так как любой другой вариант кроме последнего приведет к уменьшению вашей кармы, вы в своих программах будете использовать более гуманные варианты списка.</w:t>
      </w:r>
    </w:p>
    <w:p w:rsidR="00D1269E" w:rsidRPr="00D1269E" w:rsidRDefault="00D1269E" w:rsidP="00D1269E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1269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Нам нужно получить выбранный пользователем пункт в компоненте </w:t>
      </w:r>
      <w:proofErr w:type="spellStart"/>
      <w:r w:rsidRPr="00D1269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Spinner</w:t>
      </w:r>
      <w:proofErr w:type="spellEnd"/>
      <w:r w:rsidRPr="00D1269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при помощи метода </w:t>
      </w:r>
      <w:proofErr w:type="spellStart"/>
      <w:proofErr w:type="gramStart"/>
      <w:r w:rsidRPr="00D1269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setOnItemSelectedListener</w:t>
      </w:r>
      <w:proofErr w:type="spellEnd"/>
      <w:r w:rsidRPr="00D1269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D1269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D1269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 реализовать метод </w:t>
      </w:r>
      <w:proofErr w:type="spellStart"/>
      <w:r w:rsidRPr="00D1269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onItemSelected</w:t>
      </w:r>
      <w:proofErr w:type="spellEnd"/>
      <w:r w:rsidRPr="00D1269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()</w:t>
      </w:r>
      <w:r w:rsidRPr="00D1269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  <w:proofErr w:type="spellStart"/>
      <w:r w:rsidRPr="00D1269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класса</w:t>
      </w:r>
      <w:r w:rsidRPr="00D1269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AdapterView.OnItemSelectedListener</w:t>
      </w:r>
      <w:proofErr w:type="spellEnd"/>
      <w:r w:rsidRPr="00D1269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</w:t>
      </w: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spinner.setOnItemSelectedListener(new AdapterView.OnItemSelectedListener() {</w:t>
      </w: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public void onItemSelected(AdapterView&lt;?&gt; parent,</w:t>
      </w: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View itemSelected, int selectedItemPosition, long selectedId) {</w:t>
      </w: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String[] choose = getResources().getStringArray(R.array.animals);</w:t>
      </w: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Toast toast = Toast.makeText(getApplicationContext(), </w:t>
      </w: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   "</w:t>
      </w:r>
      <w:r w:rsidRPr="00D1269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Ваш</w:t>
      </w: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D1269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выбор</w:t>
      </w:r>
      <w:proofErr w:type="gramStart"/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 "</w:t>
      </w:r>
      <w:proofErr w:type="gramEnd"/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+ choose[selectedItemPosition], Toast.LENGTH_SHORT); </w:t>
      </w: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toast.show(); </w:t>
      </w: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public void onNothingSelected(AdapterView&lt;?&gt; parent) {</w:t>
      </w: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D1269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D1269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});</w:t>
      </w:r>
    </w:p>
    <w:p w:rsidR="00D1269E" w:rsidRPr="00D1269E" w:rsidRDefault="00D1269E" w:rsidP="00D1269E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1269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Теперь при выборе любого пункта вы получите всплывающее сообщение о выбранном пункте. Обратите внимание, что нам также пришлось реализовать вызов обратного </w:t>
      </w:r>
      <w:proofErr w:type="spellStart"/>
      <w:r w:rsidRPr="00D1269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вызова</w:t>
      </w:r>
      <w:proofErr w:type="gramStart"/>
      <w:r w:rsidRPr="00D1269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onNothingSelected</w:t>
      </w:r>
      <w:proofErr w:type="spellEnd"/>
      <w:r w:rsidRPr="00D1269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D1269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D1269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D1269E" w:rsidRPr="00D1269E" w:rsidRDefault="00D1269E" w:rsidP="00D1269E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1269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начале статьи показывался более простой способ с использованием метода </w:t>
      </w:r>
      <w:proofErr w:type="spellStart"/>
      <w:proofErr w:type="gramStart"/>
      <w:r w:rsidRPr="00D1269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getSelectedItem</w:t>
      </w:r>
      <w:proofErr w:type="spellEnd"/>
      <w:r w:rsidRPr="00D1269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D1269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D1269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который достаточен для большинства случаев.</w:t>
      </w:r>
    </w:p>
    <w:p w:rsidR="00D1269E" w:rsidRPr="00D1269E" w:rsidRDefault="00D1269E" w:rsidP="00D1269E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</w:pPr>
      <w:r w:rsidRPr="00D1269E"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  <w:t>Предупредить компонент об изменении пунктов</w:t>
      </w:r>
    </w:p>
    <w:p w:rsidR="00D1269E" w:rsidRPr="00D1269E" w:rsidRDefault="00D1269E" w:rsidP="00D1269E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1269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Если в приложении вы изменили состав выпадающего списка, то необходимо сообщить компоненту </w:t>
      </w:r>
      <w:proofErr w:type="spellStart"/>
      <w:r w:rsidRPr="00D1269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Spinner</w:t>
      </w:r>
      <w:proofErr w:type="spellEnd"/>
      <w:r w:rsidRPr="00D1269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чтобы он показывал обновленный список. Сделать это можно при помощи метода адаптера </w:t>
      </w:r>
      <w:proofErr w:type="spellStart"/>
      <w:proofErr w:type="gramStart"/>
      <w:r w:rsidRPr="00D1269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notifyDataSetChanged</w:t>
      </w:r>
      <w:proofErr w:type="spellEnd"/>
      <w:r w:rsidRPr="00D1269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D1269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D1269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D1269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adapter.notifyDataSetChanged</w:t>
      </w:r>
      <w:proofErr w:type="spellEnd"/>
      <w:r w:rsidRPr="00D1269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();</w:t>
      </w:r>
    </w:p>
    <w:p w:rsidR="00D1269E" w:rsidRPr="00D1269E" w:rsidRDefault="00D1269E" w:rsidP="00D1269E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</w:pPr>
      <w:r w:rsidRPr="00D1269E"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  <w:lastRenderedPageBreak/>
        <w:t>Найти позицию по слову</w:t>
      </w:r>
    </w:p>
    <w:p w:rsidR="00D1269E" w:rsidRPr="00D1269E" w:rsidRDefault="00D1269E" w:rsidP="00D1269E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1269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Если мы хотим узнать, в какой позиции находится то или иное слово, то нужно получить </w:t>
      </w:r>
      <w:proofErr w:type="spellStart"/>
      <w:r w:rsidRPr="00D1269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адапетр</w:t>
      </w:r>
      <w:proofErr w:type="spellEnd"/>
      <w:r w:rsidRPr="00D1269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через метод </w:t>
      </w:r>
      <w:proofErr w:type="spellStart"/>
      <w:proofErr w:type="gramStart"/>
      <w:r w:rsidRPr="00D1269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getAdapter</w:t>
      </w:r>
      <w:proofErr w:type="spellEnd"/>
      <w:r w:rsidRPr="00D1269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D1269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D1269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а затем уже и позицию.</w:t>
      </w: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String kitten = "</w:t>
      </w:r>
      <w:r w:rsidRPr="00D1269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Котёнок</w:t>
      </w: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"; // </w:t>
      </w:r>
      <w:r w:rsidRPr="00D1269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нужная</w:t>
      </w: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D1269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строка</w:t>
      </w: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Spinner spinner = (Spinner) findViewById(R.id.spinner);</w:t>
      </w: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ArrayAdapter adapter = (ArrayAdapter) spinner.getAdapter();</w:t>
      </w: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 position = adapter.getPosition(kitten);</w:t>
      </w: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Toast.makeText(</w:t>
      </w:r>
      <w:proofErr w:type="gramEnd"/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getApplicationContext(), "</w:t>
      </w:r>
      <w:r w:rsidRPr="00D1269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Котёнок</w:t>
      </w: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D1269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содержится</w:t>
      </w: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D1269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</w:t>
      </w: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D1269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позиции</w:t>
      </w: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" + position,</w:t>
      </w: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Toast.LENGTH_SHORT).show();</w:t>
      </w:r>
    </w:p>
    <w:p w:rsidR="00D1269E" w:rsidRPr="00D1269E" w:rsidRDefault="00D1269E" w:rsidP="00D1269E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68"/>
          <w:szCs w:val="68"/>
          <w:lang w:val="en-US" w:eastAsia="ru-RU"/>
        </w:rPr>
      </w:pPr>
      <w:r w:rsidRPr="00D1269E"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  <w:t>Тонкая</w:t>
      </w:r>
      <w:r w:rsidRPr="00D1269E">
        <w:rPr>
          <w:rFonts w:ascii="Roboto" w:eastAsia="Times New Roman" w:hAnsi="Roboto" w:cs="Times New Roman"/>
          <w:color w:val="8A6D3B"/>
          <w:sz w:val="68"/>
          <w:szCs w:val="68"/>
          <w:lang w:val="en-US" w:eastAsia="ru-RU"/>
        </w:rPr>
        <w:t xml:space="preserve"> </w:t>
      </w:r>
      <w:r w:rsidRPr="00D1269E"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  <w:t>настройка</w:t>
      </w:r>
      <w:r w:rsidRPr="00D1269E">
        <w:rPr>
          <w:rFonts w:ascii="Roboto" w:eastAsia="Times New Roman" w:hAnsi="Roboto" w:cs="Times New Roman"/>
          <w:color w:val="8A6D3B"/>
          <w:sz w:val="68"/>
          <w:szCs w:val="68"/>
          <w:lang w:val="en-US" w:eastAsia="ru-RU"/>
        </w:rPr>
        <w:t xml:space="preserve"> - </w:t>
      </w:r>
      <w:r w:rsidRPr="00D1269E"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  <w:t>своя</w:t>
      </w:r>
      <w:r w:rsidRPr="00D1269E">
        <w:rPr>
          <w:rFonts w:ascii="Roboto" w:eastAsia="Times New Roman" w:hAnsi="Roboto" w:cs="Times New Roman"/>
          <w:color w:val="8A6D3B"/>
          <w:sz w:val="68"/>
          <w:szCs w:val="68"/>
          <w:lang w:val="en-US" w:eastAsia="ru-RU"/>
        </w:rPr>
        <w:t xml:space="preserve"> </w:t>
      </w:r>
      <w:r w:rsidRPr="00D1269E"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  <w:t>разметка</w:t>
      </w:r>
      <w:r w:rsidRPr="00D1269E">
        <w:rPr>
          <w:rFonts w:ascii="Roboto" w:eastAsia="Times New Roman" w:hAnsi="Roboto" w:cs="Times New Roman"/>
          <w:color w:val="8A6D3B"/>
          <w:sz w:val="68"/>
          <w:szCs w:val="68"/>
          <w:lang w:val="en-US" w:eastAsia="ru-RU"/>
        </w:rPr>
        <w:t xml:space="preserve"> </w:t>
      </w:r>
      <w:r w:rsidRPr="00D1269E"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  <w:t>для</w:t>
      </w:r>
      <w:r w:rsidRPr="00D1269E">
        <w:rPr>
          <w:rFonts w:ascii="Roboto" w:eastAsia="Times New Roman" w:hAnsi="Roboto" w:cs="Times New Roman"/>
          <w:color w:val="8A6D3B"/>
          <w:sz w:val="68"/>
          <w:szCs w:val="68"/>
          <w:lang w:val="en-US" w:eastAsia="ru-RU"/>
        </w:rPr>
        <w:t xml:space="preserve"> Spinner</w:t>
      </w:r>
    </w:p>
    <w:p w:rsidR="00D1269E" w:rsidRPr="00D1269E" w:rsidRDefault="00D1269E" w:rsidP="00D1269E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1269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Вы можете установить собственный фон, но не можете установить, к примеру, цвет и размер текста в настройках свойств. В предыдущих примерах мы видели, что при подключении к адаптеру используются системные разметки </w:t>
      </w:r>
      <w:r w:rsidRPr="00D1269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android.R.layout.simple_spinner_item</w:t>
      </w:r>
      <w:r w:rsidRPr="00D1269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 </w:t>
      </w:r>
      <w:r w:rsidRPr="00D1269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android.R.layout.simple_spinner_dropdown_item</w:t>
      </w:r>
      <w:r w:rsidRPr="00D1269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Ничто не мешает вам посмотреть исходники данных файлов и создать файлы для собственной разметки, которые потом можно подключить к адаптеру.</w:t>
      </w:r>
    </w:p>
    <w:p w:rsidR="00D1269E" w:rsidRPr="00D1269E" w:rsidRDefault="00D1269E" w:rsidP="00D1269E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1269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Давайте создадим собственную разметку с значками. В папке </w:t>
      </w:r>
      <w:proofErr w:type="spellStart"/>
      <w:r w:rsidRPr="00D1269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res</w:t>
      </w:r>
      <w:proofErr w:type="spellEnd"/>
      <w:r w:rsidRPr="00D1269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/</w:t>
      </w:r>
      <w:proofErr w:type="spellStart"/>
      <w:r w:rsidRPr="00D1269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layout</w:t>
      </w:r>
      <w:proofErr w:type="spellEnd"/>
      <w:r w:rsidRPr="00D1269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создаём файл </w:t>
      </w:r>
      <w:r w:rsidRPr="00D1269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row.xml</w:t>
      </w:r>
      <w:r w:rsidRPr="00D1269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</w:t>
      </w: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&lt;?xml version="1.0" encoding="utf-8"?&gt;</w:t>
      </w: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&lt;LinearLayout xmlns:android="http://schemas.android.com/apk/res/android"</w:t>
      </w: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android:layout_width="fill_parent"</w:t>
      </w: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android:layout_height="wrap_content"</w:t>
      </w: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android:orientation="horizontal" &gt;</w:t>
      </w: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&lt;ImageView</w:t>
      </w: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android:id="@+id/icon"</w:t>
      </w: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    android:layout_width="wrap_content"</w:t>
      </w: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android:layout_height="wrap_content"</w:t>
      </w: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android:src="@drawable/ic_launcher" /&gt;</w:t>
      </w: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&lt;TextView</w:t>
      </w: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android:id="@+id/weekofday"</w:t>
      </w: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android:layout_width="wrap_content"</w:t>
      </w: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android:layout_height="wrap_content" /&gt;</w:t>
      </w: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D1269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</w:t>
      </w:r>
      <w:proofErr w:type="spellStart"/>
      <w:r w:rsidRPr="00D1269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LinearLayout</w:t>
      </w:r>
      <w:proofErr w:type="spellEnd"/>
      <w:r w:rsidRPr="00D1269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</w:t>
      </w:r>
    </w:p>
    <w:p w:rsidR="00D1269E" w:rsidRPr="00D1269E" w:rsidRDefault="00D1269E" w:rsidP="00D1269E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1269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Осталось в коде заменить две строки на одну:</w:t>
      </w: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del w:id="0" w:author="Unknown"/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del w:id="1" w:author="Unknown"/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del w:id="2" w:author="Unknown">
        <w:r w:rsidRPr="00D1269E">
          <w:rPr>
            <w:rFonts w:ascii="Consolas" w:eastAsia="Times New Roman" w:hAnsi="Consolas" w:cs="Consolas"/>
            <w:color w:val="333333"/>
            <w:sz w:val="20"/>
            <w:szCs w:val="20"/>
            <w:lang w:eastAsia="ru-RU"/>
          </w:rPr>
          <w:delText>//</w:delText>
        </w:r>
        <w:r w:rsidRPr="00D1269E">
          <w:rPr>
            <w:rFonts w:ascii="Consolas" w:eastAsia="Times New Roman" w:hAnsi="Consolas" w:cs="Consolas"/>
            <w:color w:val="333333"/>
            <w:sz w:val="20"/>
            <w:szCs w:val="20"/>
            <w:lang w:eastAsia="ru-RU"/>
          </w:rPr>
          <w:tab/>
        </w:r>
        <w:r w:rsidRPr="00D1269E">
          <w:rPr>
            <w:rFonts w:ascii="Consolas" w:eastAsia="Times New Roman" w:hAnsi="Consolas" w:cs="Consolas"/>
            <w:color w:val="333333"/>
            <w:sz w:val="20"/>
            <w:szCs w:val="20"/>
            <w:lang w:eastAsia="ru-RU"/>
          </w:rPr>
          <w:tab/>
          <w:delText>ArrayAdapter&lt;?&gt; adapter = ArrayAdapter.createFromResource(this,</w:delText>
        </w:r>
      </w:del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del w:id="3" w:author="Unknown"/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del w:id="4" w:author="Unknown">
        <w:r w:rsidRPr="00D1269E">
          <w:rPr>
            <w:rFonts w:ascii="Consolas" w:eastAsia="Times New Roman" w:hAnsi="Consolas" w:cs="Consolas"/>
            <w:color w:val="333333"/>
            <w:sz w:val="20"/>
            <w:szCs w:val="20"/>
            <w:lang w:eastAsia="ru-RU"/>
          </w:rPr>
          <w:delText>//</w:delText>
        </w:r>
        <w:r w:rsidRPr="00D1269E">
          <w:rPr>
            <w:rFonts w:ascii="Consolas" w:eastAsia="Times New Roman" w:hAnsi="Consolas" w:cs="Consolas"/>
            <w:color w:val="333333"/>
            <w:sz w:val="20"/>
            <w:szCs w:val="20"/>
            <w:lang w:eastAsia="ru-RU"/>
          </w:rPr>
          <w:tab/>
        </w:r>
        <w:r w:rsidRPr="00D1269E">
          <w:rPr>
            <w:rFonts w:ascii="Consolas" w:eastAsia="Times New Roman" w:hAnsi="Consolas" w:cs="Consolas"/>
            <w:color w:val="333333"/>
            <w:sz w:val="20"/>
            <w:szCs w:val="20"/>
            <w:lang w:eastAsia="ru-RU"/>
          </w:rPr>
          <w:tab/>
        </w:r>
        <w:r w:rsidRPr="00D1269E">
          <w:rPr>
            <w:rFonts w:ascii="Consolas" w:eastAsia="Times New Roman" w:hAnsi="Consolas" w:cs="Consolas"/>
            <w:color w:val="333333"/>
            <w:sz w:val="20"/>
            <w:szCs w:val="20"/>
            <w:lang w:eastAsia="ru-RU"/>
          </w:rPr>
          <w:tab/>
        </w:r>
        <w:r w:rsidRPr="00D1269E">
          <w:rPr>
            <w:rFonts w:ascii="Consolas" w:eastAsia="Times New Roman" w:hAnsi="Consolas" w:cs="Consolas"/>
            <w:color w:val="333333"/>
            <w:sz w:val="20"/>
            <w:szCs w:val="20"/>
            <w:lang w:eastAsia="ru-RU"/>
          </w:rPr>
          <w:tab/>
          <w:delText>R.array.animals, android.R.layout.simple_spinner_item);</w:delText>
        </w:r>
      </w:del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del w:id="5" w:author="Unknown"/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del w:id="6" w:author="Unknown">
        <w:r w:rsidRPr="00D1269E">
          <w:rPr>
            <w:rFonts w:ascii="Consolas" w:eastAsia="Times New Roman" w:hAnsi="Consolas" w:cs="Consolas"/>
            <w:color w:val="333333"/>
            <w:sz w:val="20"/>
            <w:szCs w:val="20"/>
            <w:lang w:eastAsia="ru-RU"/>
          </w:rPr>
          <w:delText>//</w:delText>
        </w:r>
        <w:r w:rsidRPr="00D1269E">
          <w:rPr>
            <w:rFonts w:ascii="Consolas" w:eastAsia="Times New Roman" w:hAnsi="Consolas" w:cs="Consolas"/>
            <w:color w:val="333333"/>
            <w:sz w:val="20"/>
            <w:szCs w:val="20"/>
            <w:lang w:eastAsia="ru-RU"/>
          </w:rPr>
          <w:tab/>
        </w:r>
        <w:r w:rsidRPr="00D1269E">
          <w:rPr>
            <w:rFonts w:ascii="Consolas" w:eastAsia="Times New Roman" w:hAnsi="Consolas" w:cs="Consolas"/>
            <w:color w:val="333333"/>
            <w:sz w:val="20"/>
            <w:szCs w:val="20"/>
            <w:lang w:eastAsia="ru-RU"/>
          </w:rPr>
          <w:tab/>
          <w:delText>adapter.setDropDownViewResource(android.R.layout.simple_spinner_dropdown_item);</w:delText>
        </w:r>
      </w:del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// </w:t>
      </w:r>
      <w:r w:rsidRPr="00D1269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Подключаем</w:t>
      </w: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D1269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свой</w:t>
      </w: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D1269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шаблон</w:t>
      </w: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D1269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с</w:t>
      </w: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D1269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значками</w:t>
      </w: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ArrayAdapter&lt;String&gt; adapter = new ArrayAdapter&lt;String&gt;(this,</w:t>
      </w: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        R.layout.row, R.id.weekofday, DayOfWeek);</w:t>
      </w:r>
    </w:p>
    <w:p w:rsidR="00D1269E" w:rsidRPr="00D1269E" w:rsidRDefault="00D1269E" w:rsidP="00D1269E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1269E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66B16305" wp14:editId="3A982573">
            <wp:extent cx="2286000" cy="3810000"/>
            <wp:effectExtent l="0" t="0" r="0" b="0"/>
            <wp:docPr id="3" name="Рисунок 3" descr="Spinner со значк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Spinner со значками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69E" w:rsidRPr="00D1269E" w:rsidRDefault="00D1269E" w:rsidP="00D1269E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1269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примере использовался один общий файл, но можете создать два отдельных шаблона для закрытого и раскрытого вида элемента. Например, так (простейший вариант):</w:t>
      </w:r>
    </w:p>
    <w:p w:rsidR="00D1269E" w:rsidRPr="00D1269E" w:rsidRDefault="00D1269E" w:rsidP="00D1269E">
      <w:pPr>
        <w:shd w:val="clear" w:color="auto" w:fill="FFFFFF"/>
        <w:spacing w:before="360" w:after="360" w:line="600" w:lineRule="atLeast"/>
        <w:outlineLvl w:val="2"/>
        <w:rPr>
          <w:rFonts w:ascii="Roboto" w:eastAsia="Times New Roman" w:hAnsi="Roboto" w:cs="Times New Roman"/>
          <w:color w:val="3C763D"/>
          <w:sz w:val="51"/>
          <w:szCs w:val="51"/>
          <w:lang w:eastAsia="ru-RU"/>
        </w:rPr>
      </w:pPr>
      <w:r w:rsidRPr="00D1269E">
        <w:rPr>
          <w:rFonts w:ascii="Roboto" w:eastAsia="Times New Roman" w:hAnsi="Roboto" w:cs="Times New Roman"/>
          <w:color w:val="3C763D"/>
          <w:sz w:val="51"/>
          <w:szCs w:val="51"/>
          <w:lang w:eastAsia="ru-RU"/>
        </w:rPr>
        <w:lastRenderedPageBreak/>
        <w:t>spinner.xml</w:t>
      </w: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D1269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&lt;?</w:t>
      </w:r>
      <w:proofErr w:type="spellStart"/>
      <w:r w:rsidRPr="00D1269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xml</w:t>
      </w:r>
      <w:proofErr w:type="spellEnd"/>
      <w:r w:rsidRPr="00D1269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D1269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version</w:t>
      </w:r>
      <w:proofErr w:type="spellEnd"/>
      <w:r w:rsidRPr="00D1269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="1.0" </w:t>
      </w:r>
      <w:proofErr w:type="spellStart"/>
      <w:r w:rsidRPr="00D1269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encoding</w:t>
      </w:r>
      <w:proofErr w:type="spellEnd"/>
      <w:r w:rsidRPr="00D1269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="utf-8"?&gt;</w:t>
      </w: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&lt;TextView xmlns:android="http://schemas.android.com/apk/res/android"</w:t>
      </w: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android:id="@+id/spinnertext"</w:t>
      </w: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android:layout_width="wrap_content"</w:t>
      </w: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android:layout_height="wrap_content"</w:t>
      </w: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android:textSize="40sp"</w:t>
      </w: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android:textColor="@color/buttontext" /&gt;</w:t>
      </w:r>
    </w:p>
    <w:p w:rsidR="00D1269E" w:rsidRPr="00D1269E" w:rsidRDefault="00D1269E" w:rsidP="00D1269E">
      <w:pPr>
        <w:shd w:val="clear" w:color="auto" w:fill="FFFFFF"/>
        <w:spacing w:before="360" w:after="360" w:line="600" w:lineRule="atLeast"/>
        <w:outlineLvl w:val="2"/>
        <w:rPr>
          <w:rFonts w:ascii="Roboto" w:eastAsia="Times New Roman" w:hAnsi="Roboto" w:cs="Times New Roman"/>
          <w:color w:val="3C763D"/>
          <w:sz w:val="51"/>
          <w:szCs w:val="51"/>
          <w:lang w:val="en-US" w:eastAsia="ru-RU"/>
        </w:rPr>
      </w:pPr>
      <w:r w:rsidRPr="00D1269E">
        <w:rPr>
          <w:rFonts w:ascii="Roboto" w:eastAsia="Times New Roman" w:hAnsi="Roboto" w:cs="Times New Roman"/>
          <w:color w:val="3C763D"/>
          <w:sz w:val="51"/>
          <w:szCs w:val="51"/>
          <w:lang w:val="en-US" w:eastAsia="ru-RU"/>
        </w:rPr>
        <w:t>spinner_dropdown_item.xml</w:t>
      </w: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&lt;?xml version="1.0" encoding="utf-8"?&gt;</w:t>
      </w: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&lt;TextView xmlns:android="http://schemas.android.com/apk/res/android"</w:t>
      </w: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android:id="@+id/spinnerdropdown"</w:t>
      </w: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android:singleLine="true" </w:t>
      </w: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android:layout_width="fill_parent"</w:t>
      </w: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android:layout_height="wrap_content"</w:t>
      </w: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android:textColor="@color/buttontext"</w:t>
      </w: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android:textSize="40sp" /&gt;</w:t>
      </w:r>
    </w:p>
    <w:p w:rsidR="00D1269E" w:rsidRPr="00D1269E" w:rsidRDefault="00D1269E" w:rsidP="00D1269E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1269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принципе, вы можете установить свой значок для каждого пункта, вам нужно создать свой адаптер под свои нужды. Создадим новый класс на основе </w:t>
      </w:r>
      <w:proofErr w:type="spellStart"/>
      <w:r w:rsidRPr="00D1269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ArrayAdapter</w:t>
      </w:r>
      <w:proofErr w:type="spellEnd"/>
      <w:r w:rsidRPr="00D1269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 реализуем задачу. Теперь у двух любимых дней недели будет выводиться лапочка.</w:t>
      </w:r>
    </w:p>
    <w:p w:rsidR="00D1269E" w:rsidRPr="00D1269E" w:rsidRDefault="00D1269E" w:rsidP="00D12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269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Показать код (щелкните мышкой)</w:t>
      </w:r>
    </w:p>
    <w:p w:rsidR="00D1269E" w:rsidRPr="00D1269E" w:rsidRDefault="00D1269E" w:rsidP="00D1269E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1269E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 wp14:anchorId="3E309F0B" wp14:editId="7B3E6212">
            <wp:extent cx="2286000" cy="3810000"/>
            <wp:effectExtent l="0" t="0" r="0" b="0"/>
            <wp:docPr id="4" name="Рисунок 4" descr="Spinner с разными значк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Spinner с разными значками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69E" w:rsidRPr="00D1269E" w:rsidRDefault="00D1269E" w:rsidP="00D1269E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</w:pPr>
      <w:r w:rsidRPr="00D1269E"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  <w:t>Программная настройка цвета и размера текста для первой строчки</w:t>
      </w:r>
    </w:p>
    <w:p w:rsidR="00D1269E" w:rsidRPr="00D1269E" w:rsidRDefault="00D1269E" w:rsidP="00D1269E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D1269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сети нашёл пример программной установки цвета и размера текста для первой строчки элемента в закрытом состоянии. Может</w:t>
      </w:r>
      <w:r w:rsidRPr="00D1269E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D1269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кому</w:t>
      </w:r>
      <w:r w:rsidRPr="00D1269E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D1269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пригодится</w:t>
      </w:r>
      <w:r w:rsidRPr="00D1269E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.</w:t>
      </w: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spinner.setOnItemSelectedListener(new OnItemSelectedListener() {</w:t>
      </w: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@Override</w:t>
      </w: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public void onItemSelected(AdapterView&lt;?&gt; parent, View view, int pos,</w:t>
      </w: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        long id) {</w:t>
      </w: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// TODO Auto-generated method stub</w:t>
      </w: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((TextView) parent.getChildAt(0)).setTextColor(Color.MAGENTA);</w:t>
      </w: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    ((TextView) parent.getChildAt(0)).setTextSize(12);</w:t>
      </w: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ab/>
        <w:t>@Override</w:t>
      </w: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public void onNothingSelected(AdapterView&lt;?&gt; arg0) {</w:t>
      </w: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// TODO Auto-generated method stub</w:t>
      </w: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D1269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});</w:t>
      </w:r>
    </w:p>
    <w:p w:rsidR="00D1269E" w:rsidRPr="00D1269E" w:rsidRDefault="00D1269E" w:rsidP="00D1269E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1269E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6A5235DF" wp14:editId="5863D74F">
            <wp:extent cx="2857500" cy="1363980"/>
            <wp:effectExtent l="0" t="0" r="0" b="7620"/>
            <wp:docPr id="5" name="Рисунок 5" descr="Spin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Spinner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69E" w:rsidRPr="00D1269E" w:rsidRDefault="00D1269E" w:rsidP="00D1269E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</w:pPr>
      <w:r w:rsidRPr="00D1269E"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  <w:t>Не выбирать элемент при запуске</w:t>
      </w:r>
    </w:p>
    <w:p w:rsidR="00D1269E" w:rsidRPr="00D1269E" w:rsidRDefault="00D1269E" w:rsidP="00D1269E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1269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Иногда хочется, что при запуске не выбирался первый элемент списка, как это происходит по умолчанию. Решение в лоб - добавить первым элементом пустую строку или текст "Выберите..." не слишком красив, так как при раскрытии списка мы увидим эти элементы, которые только портят картину. В сети нашёл вариант, использующий собственный адаптер.</w:t>
      </w: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proofErr w:type="gramStart"/>
      <w:r w:rsidRPr="00D1269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private</w:t>
      </w:r>
      <w:proofErr w:type="spellEnd"/>
      <w:proofErr w:type="gramEnd"/>
      <w:r w:rsidRPr="00D1269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D1269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String</w:t>
      </w:r>
      <w:proofErr w:type="spellEnd"/>
      <w:r w:rsidRPr="00D1269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[] </w:t>
      </w:r>
      <w:proofErr w:type="spellStart"/>
      <w:r w:rsidRPr="00D1269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cats</w:t>
      </w:r>
      <w:proofErr w:type="spellEnd"/>
      <w:r w:rsidRPr="00D1269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= { "Васька", "</w:t>
      </w:r>
      <w:proofErr w:type="spellStart"/>
      <w:r w:rsidRPr="00D1269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Мурзик</w:t>
      </w:r>
      <w:proofErr w:type="spellEnd"/>
      <w:r w:rsidRPr="00D1269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", "Барсик", "Рыжик" };</w:t>
      </w: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@Override</w:t>
      </w: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 void onCreate(Bundle savedInstanceState) {</w:t>
      </w: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super.onCreate(savedInstanceState);</w:t>
      </w: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setContentView(R.layout.activity_test);</w:t>
      </w: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Spinner spinner = (Spinner) findViewById(R.id.spinner);</w:t>
      </w: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CustomAdapter adapter = new CustomAdapter(this,</w:t>
      </w: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android.R.layout.simple_spinner_item, cats);</w:t>
      </w: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adapter.setDropDownViewResource(android.R.layout.simple_spinner_dropdown_item);</w:t>
      </w: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spinner.setAdapter(adapter);</w:t>
      </w: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spinner.setOnItemSelectedListener(new OnItemSelectedListener() {</w:t>
      </w: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    @Override</w:t>
      </w: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public void onNothingSelected(AdapterView&lt;?&gt; parent) {</w:t>
      </w: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}</w:t>
      </w: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@Override</w:t>
      </w: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public void onItemSelected(AdapterView&lt;?&gt; parent, View view,</w:t>
      </w: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int pos, long id) {</w:t>
      </w: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// Set adapter flag that something has been chosen</w:t>
      </w: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CustomAdapter.flag = true;  </w:t>
      </w: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}</w:t>
      </w: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});</w:t>
      </w: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D1269E" w:rsidRPr="00D1269E" w:rsidRDefault="00D1269E" w:rsidP="00D1269E">
      <w:pPr>
        <w:shd w:val="clear" w:color="auto" w:fill="FFFFFF"/>
        <w:spacing w:before="360" w:after="360" w:line="600" w:lineRule="atLeast"/>
        <w:outlineLvl w:val="2"/>
        <w:rPr>
          <w:rFonts w:ascii="Roboto" w:eastAsia="Times New Roman" w:hAnsi="Roboto" w:cs="Times New Roman"/>
          <w:color w:val="3C763D"/>
          <w:sz w:val="51"/>
          <w:szCs w:val="51"/>
          <w:lang w:val="en-US" w:eastAsia="ru-RU"/>
        </w:rPr>
      </w:pPr>
      <w:r w:rsidRPr="00D1269E">
        <w:rPr>
          <w:rFonts w:ascii="Roboto" w:eastAsia="Times New Roman" w:hAnsi="Roboto" w:cs="Times New Roman"/>
          <w:color w:val="3C763D"/>
          <w:sz w:val="51"/>
          <w:szCs w:val="51"/>
          <w:lang w:val="en-US" w:eastAsia="ru-RU"/>
        </w:rPr>
        <w:t>CustomAdapter.java</w:t>
      </w: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package ru.alexanderklimov.fortest;</w:t>
      </w: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android.content.Context;</w:t>
      </w: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android.view.View;</w:t>
      </w: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android.view.ViewGroup;</w:t>
      </w: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android.widget.ArrayAdapter;</w:t>
      </w: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android.widget.TextView;</w:t>
      </w: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 class CustomAdapter extends ArrayAdapter {</w:t>
      </w: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private Context context;</w:t>
      </w: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private int textViewResourceId;</w:t>
      </w: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private String[] objects;</w:t>
      </w: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public static boolean flag = false;</w:t>
      </w: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public CustomAdapter(Context context, int textViewResourceId,</w:t>
      </w: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String[] objects) {</w:t>
      </w: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super(context, textViewResourceId, objects);</w:t>
      </w: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this.context = context;</w:t>
      </w: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this.textViewResourceId = textViewResourceId;</w:t>
      </w: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this.objects = objects;</w:t>
      </w: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@Override</w:t>
      </w: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public View getView(int position, View convertView, ViewGroup parent) {</w:t>
      </w: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    if (convertView == null)</w:t>
      </w: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convertView = View.inflate(context, textViewResourceId, null);</w:t>
      </w: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if (flag != false) {</w:t>
      </w: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TextView tv = (TextView) convertView;</w:t>
      </w: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tv.setText(objects[position]);</w:t>
      </w: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}</w:t>
      </w: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return convertView;</w:t>
      </w: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r w:rsidRPr="00D1269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D1269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D1269E" w:rsidRPr="00D1269E" w:rsidRDefault="00D1269E" w:rsidP="00D1269E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1269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Попробуйте этот вариант, может он подойдёт вам.</w:t>
      </w:r>
    </w:p>
    <w:p w:rsidR="00D1269E" w:rsidRPr="00D1269E" w:rsidRDefault="00D1269E" w:rsidP="00D1269E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</w:pPr>
      <w:r w:rsidRPr="00D1269E"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  <w:t xml:space="preserve">Забудьте про </w:t>
      </w:r>
      <w:proofErr w:type="spellStart"/>
      <w:proofErr w:type="gramStart"/>
      <w:r w:rsidRPr="00D1269E"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  <w:t>setPrompt</w:t>
      </w:r>
      <w:proofErr w:type="spellEnd"/>
      <w:r w:rsidRPr="00D1269E"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  <w:t>(</w:t>
      </w:r>
      <w:proofErr w:type="gramEnd"/>
      <w:r w:rsidRPr="00D1269E"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  <w:t>)</w:t>
      </w:r>
    </w:p>
    <w:p w:rsidR="00D1269E" w:rsidRPr="00D1269E" w:rsidRDefault="00D1269E" w:rsidP="00D1269E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1269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В старых версиях </w:t>
      </w:r>
      <w:proofErr w:type="spellStart"/>
      <w:r w:rsidRPr="00D1269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Android</w:t>
      </w:r>
      <w:proofErr w:type="spellEnd"/>
      <w:r w:rsidRPr="00D1269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2 для компонента </w:t>
      </w:r>
      <w:proofErr w:type="spellStart"/>
      <w:r w:rsidRPr="00D1269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Spinner</w:t>
      </w:r>
      <w:proofErr w:type="spellEnd"/>
      <w:r w:rsidRPr="00D1269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можно было вывести заголовок с помощью методов </w:t>
      </w:r>
      <w:proofErr w:type="spellStart"/>
      <w:proofErr w:type="gramStart"/>
      <w:r w:rsidRPr="00D1269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setPrompt</w:t>
      </w:r>
      <w:proofErr w:type="spellEnd"/>
      <w:r w:rsidRPr="00D1269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D1269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D1269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или </w:t>
      </w:r>
      <w:proofErr w:type="spellStart"/>
      <w:r w:rsidRPr="00D1269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setPromptId</w:t>
      </w:r>
      <w:proofErr w:type="spellEnd"/>
      <w:r w:rsidRPr="00D1269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()</w:t>
      </w:r>
      <w:r w:rsidRPr="00D1269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. В </w:t>
      </w:r>
      <w:proofErr w:type="spellStart"/>
      <w:r w:rsidRPr="00D1269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Android</w:t>
      </w:r>
      <w:proofErr w:type="spellEnd"/>
      <w:r w:rsidRPr="00D1269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4 и выше заголовки не выводятся, поэтому смысла использовать эти методы для новых проектов нет, хотя они и не приводят к ошибке. Используйте, если вам важна совместимость.</w:t>
      </w:r>
    </w:p>
    <w:p w:rsidR="00D1269E" w:rsidRPr="00D1269E" w:rsidRDefault="00D1269E" w:rsidP="00D1269E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</w:pPr>
      <w:r w:rsidRPr="00D1269E"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  <w:t xml:space="preserve">Режим </w:t>
      </w:r>
      <w:proofErr w:type="spellStart"/>
      <w:proofErr w:type="gramStart"/>
      <w:r w:rsidRPr="00D1269E"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  <w:t>android:spinnerMode</w:t>
      </w:r>
      <w:proofErr w:type="spellEnd"/>
      <w:proofErr w:type="gramEnd"/>
      <w:r w:rsidRPr="00D1269E"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  <w:t>="</w:t>
      </w:r>
      <w:proofErr w:type="spellStart"/>
      <w:r w:rsidRPr="00D1269E"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  <w:t>dialog</w:t>
      </w:r>
      <w:proofErr w:type="spellEnd"/>
      <w:r w:rsidRPr="00D1269E"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  <w:t>"</w:t>
      </w:r>
    </w:p>
    <w:p w:rsidR="00D1269E" w:rsidRPr="00D1269E" w:rsidRDefault="00D1269E" w:rsidP="00D1269E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1269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 компонента есть "секретный" атрибут </w:t>
      </w:r>
      <w:proofErr w:type="spellStart"/>
      <w:proofErr w:type="gramStart"/>
      <w:r w:rsidRPr="00D1269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android:spinnerMode</w:t>
      </w:r>
      <w:proofErr w:type="spellEnd"/>
      <w:proofErr w:type="gramEnd"/>
      <w:r w:rsidRPr="00D1269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у которого можно установить значение </w:t>
      </w:r>
      <w:proofErr w:type="spellStart"/>
      <w:r w:rsidRPr="00D1269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dialog</w:t>
      </w:r>
      <w:proofErr w:type="spellEnd"/>
      <w:r w:rsidRPr="00D1269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В этом случае при раскрытии списка задняя активность затемняется. Это хорошо заметно на белом фоне. Проверьте самостоятельно.</w:t>
      </w: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&lt;Spinner</w:t>
      </w: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android:id</w:t>
      </w:r>
      <w:proofErr w:type="spellEnd"/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="@+id/spinner"</w:t>
      </w: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</w:t>
      </w:r>
      <w:proofErr w:type="spellEnd"/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match_parent</w:t>
      </w:r>
      <w:proofErr w:type="spellEnd"/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</w:t>
      </w:r>
      <w:proofErr w:type="spellEnd"/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wrap_content</w:t>
      </w:r>
      <w:proofErr w:type="spellEnd"/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D1269E" w:rsidRPr="00D1269E" w:rsidRDefault="00D1269E" w:rsidP="00D126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D1269E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1269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android:spinnerMode</w:t>
      </w:r>
      <w:proofErr w:type="spellEnd"/>
      <w:proofErr w:type="gramEnd"/>
      <w:r w:rsidRPr="00D1269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="</w:t>
      </w:r>
      <w:proofErr w:type="spellStart"/>
      <w:r w:rsidRPr="00D1269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dialog</w:t>
      </w:r>
      <w:proofErr w:type="spellEnd"/>
      <w:r w:rsidRPr="00D1269E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" /&gt;</w:t>
      </w:r>
    </w:p>
    <w:p w:rsidR="00D1269E" w:rsidRPr="00D1269E" w:rsidRDefault="00D1269E" w:rsidP="00D1269E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</w:pPr>
      <w:r w:rsidRPr="00D1269E"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  <w:t>Дополнительное чтение</w:t>
      </w:r>
    </w:p>
    <w:p w:rsidR="00D1269E" w:rsidRPr="00D1269E" w:rsidRDefault="00D1269E" w:rsidP="00D1269E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hyperlink r:id="rId19" w:history="1">
        <w:r w:rsidRPr="00D1269E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 xml:space="preserve">Настройка </w:t>
        </w:r>
        <w:proofErr w:type="spellStart"/>
        <w:r w:rsidRPr="00D1269E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Spinner</w:t>
        </w:r>
        <w:proofErr w:type="spellEnd"/>
      </w:hyperlink>
    </w:p>
    <w:p w:rsidR="00D1269E" w:rsidRPr="00D1269E" w:rsidRDefault="00D1269E" w:rsidP="00D1269E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hyperlink r:id="rId20" w:history="1">
        <w:r w:rsidRPr="00D1269E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Продвинутые</w:t>
        </w:r>
        <w:r w:rsidRPr="00D1269E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val="en-US" w:eastAsia="ru-RU"/>
          </w:rPr>
          <w:t xml:space="preserve"> </w:t>
        </w:r>
        <w:r w:rsidRPr="00D1269E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примеры</w:t>
        </w:r>
        <w:r w:rsidRPr="00D1269E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val="en-US" w:eastAsia="ru-RU"/>
          </w:rPr>
          <w:t xml:space="preserve"> </w:t>
        </w:r>
        <w:r w:rsidRPr="00D1269E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с</w:t>
        </w:r>
        <w:r w:rsidRPr="00D1269E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val="en-US" w:eastAsia="ru-RU"/>
          </w:rPr>
          <w:t xml:space="preserve"> Spinner</w:t>
        </w:r>
      </w:hyperlink>
    </w:p>
    <w:p w:rsidR="00D1269E" w:rsidRPr="00D1269E" w:rsidRDefault="00D1269E" w:rsidP="00D1269E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D1269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Центрирование</w:t>
      </w:r>
      <w:r w:rsidRPr="00D1269E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D1269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текста</w:t>
      </w:r>
      <w:r w:rsidRPr="00D1269E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: </w:t>
      </w:r>
      <w:hyperlink r:id="rId21" w:history="1">
        <w:r w:rsidRPr="00D1269E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val="en-US" w:eastAsia="ru-RU"/>
          </w:rPr>
          <w:t>set view text align at center in spinner in android - Stack Overflow</w:t>
        </w:r>
      </w:hyperlink>
    </w:p>
    <w:p w:rsidR="000E3DB7" w:rsidRPr="00D1269E" w:rsidRDefault="000E3DB7">
      <w:pPr>
        <w:rPr>
          <w:lang w:val="en-US"/>
        </w:rPr>
      </w:pPr>
      <w:bookmarkStart w:id="7" w:name="_GoBack"/>
      <w:bookmarkEnd w:id="7"/>
    </w:p>
    <w:sectPr w:rsidR="000E3DB7" w:rsidRPr="00D126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AA692C"/>
    <w:multiLevelType w:val="multilevel"/>
    <w:tmpl w:val="114AB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69E"/>
    <w:rsid w:val="000E3DB7"/>
    <w:rsid w:val="00D12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773A29-643C-4308-8B9E-24DE1CAEE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16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2268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lexanderklimov.ru/android/views/spinner.php" TargetMode="External"/><Relationship Id="rId13" Type="http://schemas.openxmlformats.org/officeDocument/2006/relationships/hyperlink" Target="http://developer.alexanderklimov.ru/android/views/spinner.php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hyperlink" Target="http://stackoverflow.com/questions/7511049/set-view-text-align-at-center-in-spinner-in-android" TargetMode="External"/><Relationship Id="rId7" Type="http://schemas.openxmlformats.org/officeDocument/2006/relationships/hyperlink" Target="http://developer.alexanderklimov.ru/android/views/spinner.php" TargetMode="External"/><Relationship Id="rId12" Type="http://schemas.openxmlformats.org/officeDocument/2006/relationships/hyperlink" Target="http://developer.alexanderklimov.ru/android/views/spinner.php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hyperlink" Target="http://developer.alexanderklimov.ru/android/views/spinner-advanced.p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developer.alexanderklimov.ru/android/views/spinner.php" TargetMode="External"/><Relationship Id="rId11" Type="http://schemas.openxmlformats.org/officeDocument/2006/relationships/hyperlink" Target="http://developer.alexanderklimov.ru/android/views/spinner.php" TargetMode="External"/><Relationship Id="rId5" Type="http://schemas.openxmlformats.org/officeDocument/2006/relationships/hyperlink" Target="http://developer.alexanderklimov.ru/android/views/spinner.php" TargetMode="Externa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yperlink" Target="http://developer.alexanderklimov.ru/android/views/spinner.php" TargetMode="External"/><Relationship Id="rId19" Type="http://schemas.openxmlformats.org/officeDocument/2006/relationships/hyperlink" Target="http://developer.alexanderklimov.ru/android/design/spinner-style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eveloper.alexanderklimov.ru/android/views/spinner.php" TargetMode="Externa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1985</Words>
  <Characters>11318</Characters>
  <Application>Microsoft Office Word</Application>
  <DocSecurity>0</DocSecurity>
  <Lines>94</Lines>
  <Paragraphs>26</Paragraphs>
  <ScaleCrop>false</ScaleCrop>
  <Company/>
  <LinksUpToDate>false</LinksUpToDate>
  <CharactersWithSpaces>13277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2016-06-19T08:48:00Z</dcterms:created>
  <dcterms:modified xsi:type="dcterms:W3CDTF">2016-06-19T08:49:00Z</dcterms:modified>
</cp:coreProperties>
</file>