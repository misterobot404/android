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 xml:space="preserve">Азбука </w:t>
      </w:r>
      <w:proofErr w:type="spellStart"/>
      <w:r w:rsidRPr="00186833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SQLite</w:t>
      </w:r>
      <w:proofErr w:type="spellEnd"/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Основные команды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CREATE TABLE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Новая таблица создаётся с помощью команды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CREATE TABLE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после которой указывается имя таблицы, а затем в круглых скобках указываются имена столбцов с параметрами.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новую таблицу 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tbl_info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четырьмя столбцами: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 TABLE tbl_info (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_id integer PRIMARY KEY AUTOINCREMENT,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name text NOT NULL,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age integer NOT NULL,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city</w:t>
      </w:r>
      <w:proofErr w:type="spellEnd"/>
      <w:proofErr w:type="gramEnd"/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</w:t>
      </w:r>
      <w:proofErr w:type="spellEnd"/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NOT NULL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 NULL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требует обязательно присваивать значение столбцу при команде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 INTO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также 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DEFAULT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позволяющее вставить значение по умолчанию, например, 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city</w:t>
      </w:r>
      <w:proofErr w:type="spellEnd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</w:t>
      </w:r>
      <w:proofErr w:type="spellEnd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NOT NULL DEFAULT "Москва"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DROP TABLE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Удаление таблицы происходит с помощью команды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DROP TABLE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затем указывается имя таблицы. При желании можно поставить проверочное условие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IF EXISTS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таблицу 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tbl_info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DROP TABLE IF EXISTS tbl_info;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INSERT INTO VALUES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вставки новой записи в таблицу используется команда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 INTO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затем указывается имя таблицы, а в скобках имена столбцов. После них идёт 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VALUES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после которого в скобках идут вставляемые значения. Важно соблюдать количество столбцов с вставляемыми данными и их очерёдность при перечислении.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Вставить запись в таблицу 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tbl_info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INSERT INTO tbl_</w:t>
      </w:r>
      <w:proofErr w:type="gramStart"/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info(</w:t>
      </w:r>
      <w:proofErr w:type="gramEnd"/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name, age, city) VALUES ("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29, "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Москва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Россия</w:t>
      </w: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укороченная запись без перечисления столбцов. В этом случае нужно указывать все значения и в том порядке, в котором создавались соответствующие столбцы.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INSERT INTO tbl_info VALUES (3, "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Кот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Мурзик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", 10, "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Рязань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Россия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");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указывать только нужные столбцы для вставки данных. В первом примере мы использовали данный способ, указав только три столбца, хотя таблица содержит четыре столбца.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SELECT * FROM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чтения данных используется команда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условием, затем 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FROM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указанием имени таблицы. Чтобы просмотреть все записи, для условия 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используется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звёздочка (*).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SELECT * FROM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tbl_info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UPDATE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Обновить запись в таблице 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tbl_info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 tbl_info SET age=12 WHERE _id=1;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указываете таблицу, после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 каком столбце нужно внести изменения и указывается новое значение, а затем указывается условие.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обновлять группу столбцов, указывая их через запятую.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UPDATE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ваша_таблица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SET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первый_столбец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="новое значение",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второй_столбец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="новое значение";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UPDATE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заменяет собой пару команд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INSERT/DELETE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Обновить данные в нужном столбце: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UPDATE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table_name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SET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имя_столбца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новое_значение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WHERE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имя_столбца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старое_значение</w:t>
      </w:r>
      <w:proofErr w:type="spellEnd"/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производить математические действия: прибавлять, отнимать, умножать, делить. Увеличим возраст кота на день рождения.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UPDATE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tbl_info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SET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age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=age+1 WHERE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Мурзик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";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37"/>
          <w:szCs w:val="37"/>
          <w:lang w:eastAsia="ru-RU"/>
        </w:rPr>
        <w:t>DELETE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запись из таблицы 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tbl_info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 FROM tbl_info WHERE _id=1;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 не надо перечислять все столбцы, достаточно указать в условии нужный столбец. Условие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работает аналогично как в команде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позволяет использовать ключевые слова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LIKE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BETWEEN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т.д.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все записи: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 xml:space="preserve">DELETE * FROM </w:t>
      </w:r>
      <w:proofErr w:type="spellStart"/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tbl_info</w:t>
      </w:r>
      <w:proofErr w:type="spellEnd"/>
      <w:r w:rsidRPr="00186833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SELECT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подробнее команду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SELECT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не искать все записи, можно ограничить поиск условием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после которого идёт имя столбца и условие равенства. Показать всех котов, чей возраст меньше 15.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SELECT * FROM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tbl_info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WHERE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age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 15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Вместо звёздочки можно указать столбцы, которые вам нужны. Например, нам нужны только имена котов с этим же условием.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tbl_info WHERE age &lt; 15;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Столбцы указываются через запятую. Нам нужны имена и адреса котов с этим же условием.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name, city FROM tbl_info WHERE age &lt; 15;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Условие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WHERE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объединять с помощью ключевого слова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Список котов младше 15 лет и проживающих в Москве.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name, city FROM tbl_info WHERE age &lt; 15 AND city="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Москва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доступны слова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(ИЛИ):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name, city FROM tbl_info WHERE age &lt; 15 OR city="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Москва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может быть несколько в одном запросе.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Проверку на NULL можно сделать с помощью ключевого слова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IS NULL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(если столбец таблицы создавался без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 NULL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* FROM tbl_info WHERE age IS NULL;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LIKE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позволяет сократить множество операторов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OR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мы хотим узнать имена котов, которые заканчиваются на "</w:t>
      </w:r>
      <w:proofErr w:type="spellStart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ик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tbl_info WHERE name LIKE '%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ик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Символ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%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строке указывает на любое слово с нужным окончанием (представляет любое количество неизвестных символов).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Также можно использовать спецсимвол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одного символа. Ищем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Ваську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select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name from tbl_info where name like '_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аська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'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ключевого слова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BETWEEN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быстро и удобно задать диапазон.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tbl_info WHERE age BETWEEN 10 and 20;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Сравните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более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длинной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записью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tbl_info WHERE age &gt;= 10 and age &lt;=20;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условия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за которыми в скобках идут нужные значения, можно задать нужные параметры.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tbl_info WHERE age IN (10, 29);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короче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чем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tbl_info WHERE age = 10 OR age = 29;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 IN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выполняет обратную задачу и позволяет получить записи, которые не входят в данное условие.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 FROM tbl_info WHERE age NOT IN (10);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NOT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использовать не только с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 и с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BETWEEN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LIKE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Узнать число записей можно через функцию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COUNT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запись содержит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она не учитывается.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COUNT(name) FROM table_info;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показа минимального или максимального значения используются функции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MIN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MAX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name, MAX(age) FROM table_info;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нам нужно вывести только определённое количество записей, то используйте 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LIMIT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 указанием значения.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* FROM table_info LIMIT 3;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Существует расширенная версия, когда можно указать два значения через запятую. В первой указывается номер записи (отсчёт от 0), а вторая - число записей. Например, показать вторую запись из таблицы.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 xml:space="preserve">SELECT * FROM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table_info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LIMIT 1,1;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Первичный ключ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Первичный ключ - столбец таблицы, имеющий уникальное значение для каждой записи. Назначается при создании таблицы. Ключ не может содержать NULL, потому что теряется уникальность, ведь в других записях тоже может оказаться NULL. Значения первичного ключа должны оставаться неизменными.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 многих случаях для этой цели создают новый столбец, который будет содержать уникальный номер. В </w:t>
      </w:r>
      <w:proofErr w:type="spellStart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столбец называют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_</w:t>
      </w:r>
      <w:proofErr w:type="spellStart"/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id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указания первичного ключа используется 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PRIMARY KEY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база данных сама заботилась об уникальности первичного ключа, можно добавить к нему 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AUTOINCREMENT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которое будет автоматически увеличивать значение на единицу при вставке новой записи.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ALTER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Добавить новый столбец в таблицу можно с помощью необязательного ключевого слова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ALTER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за которым идёт название столбца в таблице.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ALTER TABLE tbl_info ADD COLUMN weight INTEGER;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указать, после какого столбца нужно добавить новый столбец, используйте ключевое слово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AFTER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Другие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ключевые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слова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FIRST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BEFORE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LAST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SECOND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,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THIRD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Кроме 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ADD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также можно изменить имя и тип данных столбцов (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CHANGE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изменить тип данных или позиции столбцов (</w:t>
      </w:r>
      <w:del w:id="0" w:author="Unknown">
        <w:r w:rsidRPr="00186833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  <w:lang w:eastAsia="ru-RU"/>
          </w:rPr>
          <w:delText>MODIFY</w:delText>
        </w:r>
      </w:del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удалить столбец из таблицы (</w:t>
      </w:r>
      <w:del w:id="1" w:author="Unknown">
        <w:r w:rsidRPr="00186833">
          <w:rPr>
            <w:rFonts w:ascii="Helvetica" w:eastAsia="Times New Roman" w:hAnsi="Helvetica" w:cs="Helvetica"/>
            <w:b/>
            <w:bCs/>
            <w:color w:val="333333"/>
            <w:sz w:val="21"/>
            <w:szCs w:val="21"/>
            <w:lang w:eastAsia="ru-RU"/>
          </w:rPr>
          <w:delText>DROP</w:delText>
        </w:r>
      </w:del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). Не все эти команды поддерживаются в </w:t>
      </w:r>
      <w:proofErr w:type="spellStart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хотя часто используются в обычных SQL.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Переименовать саму таблицу (</w:t>
      </w:r>
      <w:r w:rsidRPr="0018683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RENAME TO</w:t>
      </w: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ALTER TABLE tbl_info RENAME TO table_info;</w:t>
      </w:r>
    </w:p>
    <w:p w:rsidR="00186833" w:rsidRPr="00186833" w:rsidRDefault="00186833" w:rsidP="00186833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</w:pPr>
      <w:r w:rsidRPr="00186833">
        <w:rPr>
          <w:rFonts w:ascii="Helvetica" w:eastAsia="Times New Roman" w:hAnsi="Helvetica" w:cs="Helvetica"/>
          <w:b/>
          <w:bCs/>
          <w:color w:val="C09853"/>
          <w:sz w:val="47"/>
          <w:szCs w:val="47"/>
          <w:lang w:eastAsia="ru-RU"/>
        </w:rPr>
        <w:t>UPPER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Преобразовать текст из указанного столбца в верхний регистр.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 table_info SET name = UPPER(name);</w:t>
      </w:r>
    </w:p>
    <w:p w:rsidR="00186833" w:rsidRPr="00186833" w:rsidRDefault="00186833" w:rsidP="0018683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 следующих примерах команд SQL вы быстро научитесь ориентироваться в базе данных </w:t>
      </w:r>
      <w:proofErr w:type="spellStart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SQLite</w:t>
      </w:r>
      <w:proofErr w:type="spellEnd"/>
      <w:r w:rsidRPr="0018683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установить заголовки столбцов, которые будут отображаться в программе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sqlite</w:t>
      </w:r>
      <w:proofErr w:type="spellEnd"/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 .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headers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</w:t>
      </w:r>
      <w:proofErr w:type="spellEnd"/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выделить все строки таблицы 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*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table1;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вычислить количество строк в таблице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(*) 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table1;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выбрать определенный набор столбцов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 coll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 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со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l2  from  table1;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</w:t>
      </w: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выделить  различные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значения в столбце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  distinct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col1 from table1;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вычислить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различные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значения</w:t>
      </w:r>
      <w:proofErr w:type="gramEnd"/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count(col1) from (select distinct col1 from table1);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сгруппировать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</w:t>
      </w: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по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count(*), col1 from table1 group by col1;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регулярное внутреннее объединение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select</w:t>
      </w:r>
      <w:proofErr w:type="spellEnd"/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*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from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table1 </w:t>
      </w:r>
      <w:proofErr w:type="spell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tl</w:t>
      </w:r>
      <w:proofErr w:type="spell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, table2 t2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where  t1.col1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t2.col1;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</w:t>
      </w: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оставшееся  внешнее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соединение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// дать </w:t>
      </w: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всю  информацию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в t1,  даже  если  в t2 нет строк 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select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* from  table t1 left outer join table t2 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  t1.col1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t2.col1 </w:t>
      </w:r>
    </w:p>
    <w:p w:rsidR="00186833" w:rsidRPr="00186833" w:rsidRDefault="00186833" w:rsidP="0018683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where  ....</w:t>
      </w:r>
      <w:proofErr w:type="gramEnd"/>
      <w:r w:rsidRPr="00186833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0E3DB7" w:rsidRPr="00186833" w:rsidRDefault="000E3DB7">
      <w:pPr>
        <w:rPr>
          <w:lang w:val="en-US"/>
        </w:rPr>
      </w:pPr>
      <w:bookmarkStart w:id="2" w:name="_GoBack"/>
      <w:bookmarkEnd w:id="2"/>
    </w:p>
    <w:sectPr w:rsidR="000E3DB7" w:rsidRPr="0018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33"/>
    <w:rsid w:val="000E3DB7"/>
    <w:rsid w:val="0018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BCBA6-276D-416C-AFE5-DB3C06D9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1218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2016-06-19T08:01:00Z</dcterms:created>
  <dcterms:modified xsi:type="dcterms:W3CDTF">2016-06-19T08:02:00Z</dcterms:modified>
</cp:coreProperties>
</file>